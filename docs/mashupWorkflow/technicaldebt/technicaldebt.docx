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61BE4" w14:textId="77777777" w:rsidR="0052499D" w:rsidRDefault="0052499D" w:rsidP="002732E3">
      <w:bookmarkStart w:id="0" w:name="_Toc412272911"/>
    </w:p>
    <w:p w14:paraId="0938C8CE" w14:textId="21A6D510" w:rsidR="00601FA9" w:rsidRDefault="00CC331D" w:rsidP="001C6F6C">
      <w:pPr>
        <w:pStyle w:val="Heading2"/>
      </w:pPr>
      <w:r>
        <w:t>Battling Technical Debt</w:t>
      </w:r>
    </w:p>
    <w:p w14:paraId="627C4B8B" w14:textId="77777777" w:rsidR="00601FA9" w:rsidRDefault="001C6F6C" w:rsidP="001C6F6C">
      <w:r>
        <w:t xml:space="preserve">The </w:t>
      </w:r>
      <w:r w:rsidR="006A3ED0">
        <w:t>purpose</w:t>
      </w:r>
      <w:r>
        <w:t xml:space="preserve"> of the </w:t>
      </w:r>
      <w:proofErr w:type="spellStart"/>
      <w:r>
        <w:t>MashupJS</w:t>
      </w:r>
      <w:proofErr w:type="spellEnd"/>
      <w:r>
        <w:t xml:space="preserve"> is leveraging past experience to reduce </w:t>
      </w:r>
      <w:r w:rsidRPr="00C8138C">
        <w:rPr>
          <w:b/>
        </w:rPr>
        <w:t>technical debt</w:t>
      </w:r>
      <w:r>
        <w:t xml:space="preserve"> moving forward.  </w:t>
      </w:r>
    </w:p>
    <w:p w14:paraId="556B02FD" w14:textId="3D40B294" w:rsidR="001C6F6C" w:rsidRDefault="001C6F6C" w:rsidP="001C6F6C">
      <w:r>
        <w:t xml:space="preserve">Technical Debt according to </w:t>
      </w:r>
      <w:proofErr w:type="spellStart"/>
      <w:r>
        <w:t>Wikipedia.org</w:t>
      </w:r>
      <w:proofErr w:type="spellEnd"/>
      <w:ins w:id="1" w:author="Nandita" w:date="2015-03-02T13:24:00Z">
        <w:r w:rsidR="006E6D0C">
          <w:t>:</w:t>
        </w:r>
      </w:ins>
    </w:p>
    <w:p w14:paraId="055E888B" w14:textId="77777777" w:rsidR="001C6F6C" w:rsidRDefault="00036B54" w:rsidP="001C6F6C">
      <w:hyperlink r:id="rId5" w:history="1">
        <w:r w:rsidR="001C6F6C" w:rsidRPr="00510266">
          <w:rPr>
            <w:rStyle w:val="Hyperlink"/>
          </w:rPr>
          <w:t>http://</w:t>
        </w:r>
        <w:proofErr w:type="spellStart"/>
        <w:r w:rsidR="001C6F6C" w:rsidRPr="00510266">
          <w:rPr>
            <w:rStyle w:val="Hyperlink"/>
          </w:rPr>
          <w:t>en.wikipedia.org</w:t>
        </w:r>
        <w:proofErr w:type="spellEnd"/>
        <w:r w:rsidR="001C6F6C" w:rsidRPr="00510266">
          <w:rPr>
            <w:rStyle w:val="Hyperlink"/>
          </w:rPr>
          <w:t>/wiki/</w:t>
        </w:r>
        <w:proofErr w:type="spellStart"/>
        <w:r w:rsidR="001C6F6C" w:rsidRPr="00510266">
          <w:rPr>
            <w:rStyle w:val="Hyperlink"/>
          </w:rPr>
          <w:t>Technical_debt</w:t>
        </w:r>
        <w:proofErr w:type="spellEnd"/>
      </w:hyperlink>
    </w:p>
    <w:p w14:paraId="16A8EDCD" w14:textId="77777777" w:rsidR="001C6F6C" w:rsidRDefault="001C6F6C" w:rsidP="001C6F6C">
      <w:r>
        <w:t>“</w:t>
      </w:r>
      <w:r w:rsidRPr="001C6F6C">
        <w:t>Technical de</w:t>
      </w:r>
      <w:r>
        <w:t>bt (also known as design debt</w:t>
      </w:r>
      <w:r w:rsidRPr="001C6F6C">
        <w:t xml:space="preserve"> or code debt) is a recent metaphor referring to the eventual consequences of poor system design, software architecture or software development within </w:t>
      </w:r>
      <w:proofErr w:type="gramStart"/>
      <w:r w:rsidRPr="001C6F6C">
        <w:t>a codebase</w:t>
      </w:r>
      <w:proofErr w:type="gramEnd"/>
      <w:r w:rsidRPr="001C6F6C">
        <w:t>. The debt can be thought of as work that needs to be done before a particular job can be considered complete or proper. If the debt is not repaid, then it will keep on accumulating interest, making it hard to implement changes later on. Unaddressed technical debt increases software entropy.</w:t>
      </w:r>
      <w:r>
        <w:t>”</w:t>
      </w:r>
    </w:p>
    <w:p w14:paraId="69B798E1" w14:textId="77777777" w:rsidR="001C6F6C" w:rsidRDefault="001C6F6C" w:rsidP="001C6F6C">
      <w:r>
        <w:t xml:space="preserve">    "As an evolving program is continually changed, its complexity, reflecting deteriorating structure, increases unless work is done to maintain or reduce it."</w:t>
      </w:r>
    </w:p>
    <w:p w14:paraId="4370CD8C" w14:textId="77777777" w:rsidR="001C6F6C" w:rsidRDefault="001C6F6C" w:rsidP="001C6F6C">
      <w:r>
        <w:t xml:space="preserve">    — Meir Manny Lehman, 1980</w:t>
      </w:r>
    </w:p>
    <w:p w14:paraId="598A5D95" w14:textId="77777777" w:rsidR="0052499D" w:rsidRDefault="0052499D" w:rsidP="00F673FE"/>
    <w:p w14:paraId="2C350249" w14:textId="77777777" w:rsidR="00601FA9" w:rsidRDefault="001C6F6C" w:rsidP="001C6F6C">
      <w:pPr>
        <w:pStyle w:val="Heading2"/>
      </w:pPr>
      <w:r>
        <w:t>Examples of Technical Debt</w:t>
      </w:r>
      <w:r w:rsidR="00AF37E3">
        <w:t xml:space="preserve"> Reduc</w:t>
      </w:r>
      <w:r w:rsidR="00C87B77">
        <w:t xml:space="preserve">ed by the </w:t>
      </w:r>
      <w:proofErr w:type="spellStart"/>
      <w:r w:rsidR="00C87B77">
        <w:t>MashupJS</w:t>
      </w:r>
      <w:proofErr w:type="spellEnd"/>
    </w:p>
    <w:p w14:paraId="08A5663E" w14:textId="77777777" w:rsidR="00CB0B56" w:rsidRDefault="00CB0B56" w:rsidP="00CB0B56"/>
    <w:p w14:paraId="4C500315" w14:textId="77777777" w:rsidR="004A703B" w:rsidRDefault="004A703B" w:rsidP="004A703B">
      <w:pPr>
        <w:pStyle w:val="Heading3"/>
      </w:pPr>
      <w:r>
        <w:t>Multiple Code Bases</w:t>
      </w:r>
    </w:p>
    <w:p w14:paraId="34931D10" w14:textId="77777777" w:rsidR="004A703B" w:rsidRDefault="009D4445" w:rsidP="004A703B">
      <w:r>
        <w:t>Maintaining multiple code bases for the same application.</w:t>
      </w:r>
    </w:p>
    <w:p w14:paraId="0ACEBFE3" w14:textId="77777777" w:rsidR="004A703B" w:rsidRPr="00527D9D" w:rsidRDefault="004A703B" w:rsidP="004A703B">
      <w:pPr>
        <w:rPr>
          <w:b/>
        </w:rPr>
      </w:pPr>
      <w:r w:rsidRPr="00527D9D">
        <w:rPr>
          <w:b/>
        </w:rPr>
        <w:t>Example</w:t>
      </w:r>
    </w:p>
    <w:p w14:paraId="38A42F79" w14:textId="77777777" w:rsidR="004A703B" w:rsidRDefault="009D4445" w:rsidP="004A703B">
      <w:pPr>
        <w:pStyle w:val="ListParagraph"/>
        <w:numPr>
          <w:ilvl w:val="0"/>
          <w:numId w:val="4"/>
        </w:numPr>
      </w:pPr>
      <w:r>
        <w:t>Mobile application where each hardware platform has its own code implementation.</w:t>
      </w:r>
    </w:p>
    <w:p w14:paraId="0DBDFDCA" w14:textId="77777777" w:rsidR="009D4445" w:rsidRDefault="009D4445" w:rsidP="004A703B">
      <w:pPr>
        <w:pStyle w:val="ListParagraph"/>
        <w:numPr>
          <w:ilvl w:val="0"/>
          <w:numId w:val="4"/>
        </w:numPr>
      </w:pPr>
      <w:r>
        <w:t>Multiple copies of a project because of multiple .NET Frameworks.</w:t>
      </w:r>
    </w:p>
    <w:p w14:paraId="4CBDF723" w14:textId="77777777" w:rsidR="004A703B" w:rsidRPr="00527D9D" w:rsidRDefault="004A703B" w:rsidP="004A703B">
      <w:pPr>
        <w:rPr>
          <w:b/>
        </w:rPr>
      </w:pPr>
      <w:r w:rsidRPr="00527D9D">
        <w:rPr>
          <w:b/>
        </w:rPr>
        <w:t>Cost</w:t>
      </w:r>
    </w:p>
    <w:p w14:paraId="2EBEE1DE" w14:textId="1F9038C9" w:rsidR="004A703B" w:rsidRDefault="009A70CE" w:rsidP="004A703B">
      <w:pPr>
        <w:pStyle w:val="ListParagraph"/>
        <w:numPr>
          <w:ilvl w:val="0"/>
          <w:numId w:val="4"/>
        </w:numPr>
      </w:pPr>
      <w:r w:rsidRPr="009A70CE">
        <w:rPr>
          <w:b/>
        </w:rPr>
        <w:t>Resource Cost</w:t>
      </w:r>
      <w:r>
        <w:t xml:space="preserve"> – </w:t>
      </w:r>
      <w:r w:rsidR="00B35EE8">
        <w:t>When dealing with multiple hardware platforms</w:t>
      </w:r>
      <w:ins w:id="2" w:author="Nandita" w:date="2015-03-01T19:48:00Z">
        <w:r w:rsidR="002E659F">
          <w:t>,</w:t>
        </w:r>
      </w:ins>
      <w:r w:rsidR="00B35EE8">
        <w:t xml:space="preserve"> costs are increased </w:t>
      </w:r>
      <w:del w:id="3" w:author="Nandita" w:date="2015-03-02T13:24:00Z">
        <w:r w:rsidR="00B35EE8" w:rsidDel="006E6D0C">
          <w:delText xml:space="preserve">by </w:delText>
        </w:r>
      </w:del>
      <w:ins w:id="4" w:author="Nandita" w:date="2015-03-02T13:24:00Z">
        <w:r w:rsidR="006E6D0C">
          <w:t>with</w:t>
        </w:r>
        <w:r w:rsidR="006E6D0C">
          <w:t xml:space="preserve"> </w:t>
        </w:r>
      </w:ins>
      <w:del w:id="5" w:author="Nandita" w:date="2015-03-01T19:48:00Z">
        <w:r w:rsidR="00B35EE8" w:rsidDel="002E659F">
          <w:delText xml:space="preserve">as </w:delText>
        </w:r>
      </w:del>
      <w:r w:rsidR="00B35EE8">
        <w:t xml:space="preserve">the number </w:t>
      </w:r>
      <w:ins w:id="6" w:author="Nandita" w:date="2015-03-01T19:48:00Z">
        <w:r w:rsidR="002E659F">
          <w:t xml:space="preserve">of </w:t>
        </w:r>
      </w:ins>
      <w:r w:rsidR="00B35EE8">
        <w:t>platforms.  Each platform requires a dedicated, highly skilled</w:t>
      </w:r>
      <w:del w:id="7" w:author="Nandita" w:date="2015-03-01T19:49:00Z">
        <w:r w:rsidR="00B35EE8" w:rsidDel="002E659F">
          <w:delText>,</w:delText>
        </w:r>
      </w:del>
      <w:r w:rsidR="00B35EE8">
        <w:t xml:space="preserve"> resource or broader skilled resources that understand multiple programming </w:t>
      </w:r>
      <w:commentRangeStart w:id="8"/>
      <w:r w:rsidR="00B35EE8">
        <w:t>ec</w:t>
      </w:r>
      <w:del w:id="9" w:author="Nandita" w:date="2015-03-01T19:49:00Z">
        <w:r w:rsidR="00B35EE8" w:rsidDel="002E659F">
          <w:delText xml:space="preserve">ho </w:delText>
        </w:r>
      </w:del>
      <w:ins w:id="10" w:author="Nandita" w:date="2015-03-01T19:49:00Z">
        <w:r w:rsidR="002E659F">
          <w:t>o</w:t>
        </w:r>
      </w:ins>
      <w:r w:rsidR="00B35EE8">
        <w:t>systems</w:t>
      </w:r>
      <w:commentRangeEnd w:id="8"/>
      <w:r w:rsidR="002E659F">
        <w:rPr>
          <w:rStyle w:val="CommentReference"/>
        </w:rPr>
        <w:commentReference w:id="8"/>
      </w:r>
      <w:r w:rsidR="00B35EE8">
        <w:t>.</w:t>
      </w:r>
    </w:p>
    <w:p w14:paraId="6BEBC78E" w14:textId="1C08C0E3" w:rsidR="00B35EE8" w:rsidRDefault="009A70CE" w:rsidP="004A703B">
      <w:pPr>
        <w:pStyle w:val="ListParagraph"/>
        <w:numPr>
          <w:ilvl w:val="0"/>
          <w:numId w:val="4"/>
        </w:numPr>
      </w:pPr>
      <w:r w:rsidRPr="009A70CE">
        <w:rPr>
          <w:b/>
        </w:rPr>
        <w:t>Increased Risk</w:t>
      </w:r>
      <w:r>
        <w:t xml:space="preserve"> – </w:t>
      </w:r>
      <w:r w:rsidR="00B35EE8">
        <w:t>Multiple code bases require increased testing, bug fixing, and introduce</w:t>
      </w:r>
      <w:del w:id="11" w:author="Nandita" w:date="2015-03-01T19:50:00Z">
        <w:r w:rsidR="00B35EE8" w:rsidDel="003177DF">
          <w:delText>s</w:delText>
        </w:r>
      </w:del>
      <w:r w:rsidR="00B35EE8">
        <w:t xml:space="preserve"> the risk </w:t>
      </w:r>
      <w:ins w:id="12" w:author="Nandita" w:date="2015-03-01T19:50:00Z">
        <w:r w:rsidR="003177DF">
          <w:t xml:space="preserve">that </w:t>
        </w:r>
      </w:ins>
      <w:r w:rsidR="00B35EE8">
        <w:t>a bug fix might not make it into all code bases.</w:t>
      </w:r>
    </w:p>
    <w:p w14:paraId="4F537E7B" w14:textId="77777777" w:rsidR="004A703B" w:rsidRPr="00527D9D" w:rsidRDefault="004A703B" w:rsidP="004A703B">
      <w:pPr>
        <w:rPr>
          <w:b/>
        </w:rPr>
      </w:pPr>
      <w:r w:rsidRPr="00527D9D">
        <w:rPr>
          <w:b/>
        </w:rPr>
        <w:t>Solution</w:t>
      </w:r>
    </w:p>
    <w:p w14:paraId="5128241A" w14:textId="60766466" w:rsidR="004A703B" w:rsidRDefault="00B35EE8" w:rsidP="004A703B">
      <w:pPr>
        <w:pStyle w:val="ListParagraph"/>
        <w:numPr>
          <w:ilvl w:val="0"/>
          <w:numId w:val="4"/>
        </w:numPr>
      </w:pPr>
      <w:r>
        <w:t>The power in web technologies is the ability to run on all platforms that support a web viewer.  Using a hybrid mobile approach with Cordova, Ionic</w:t>
      </w:r>
      <w:ins w:id="13" w:author="Nandita" w:date="2015-03-02T13:26:00Z">
        <w:r w:rsidR="006E6D0C">
          <w:t>,</w:t>
        </w:r>
      </w:ins>
      <w:r>
        <w:t xml:space="preserve"> and Angular with Responsive Design</w:t>
      </w:r>
      <w:ins w:id="14" w:author="Nandita" w:date="2015-03-02T13:26:00Z">
        <w:r w:rsidR="006E6D0C">
          <w:t>,</w:t>
        </w:r>
      </w:ins>
      <w:r>
        <w:t xml:space="preserve"> it is possible to </w:t>
      </w:r>
      <w:r>
        <w:lastRenderedPageBreak/>
        <w:t xml:space="preserve">build an application capable of running from a web browser, desktop, Android, </w:t>
      </w:r>
      <w:proofErr w:type="spellStart"/>
      <w:r>
        <w:t>iOS</w:t>
      </w:r>
      <w:proofErr w:type="spellEnd"/>
      <w:r>
        <w:t>, and Windows 10 devices with a single code base.</w:t>
      </w:r>
    </w:p>
    <w:p w14:paraId="0BFDD71C" w14:textId="77777777" w:rsidR="00CB0B56" w:rsidRDefault="00CB0B56" w:rsidP="00CB0B56"/>
    <w:p w14:paraId="24320299" w14:textId="77777777" w:rsidR="004A703B" w:rsidRDefault="004A703B" w:rsidP="004A703B">
      <w:pPr>
        <w:pStyle w:val="Heading3"/>
      </w:pPr>
      <w:r>
        <w:t>Lacking Depth of Knowledge</w:t>
      </w:r>
    </w:p>
    <w:p w14:paraId="2D9A6E9E" w14:textId="6560DCA6" w:rsidR="004A703B" w:rsidRDefault="00263A84" w:rsidP="004A703B">
      <w:r>
        <w:t xml:space="preserve">The greater the number of technologies in an </w:t>
      </w:r>
      <w:commentRangeStart w:id="15"/>
      <w:r>
        <w:t>ec</w:t>
      </w:r>
      <w:del w:id="16" w:author="Nandita" w:date="2015-03-02T13:26:00Z">
        <w:r w:rsidDel="006E6D0C">
          <w:delText>h</w:delText>
        </w:r>
      </w:del>
      <w:r>
        <w:t>o</w:t>
      </w:r>
      <w:del w:id="17" w:author="Nandita" w:date="2015-03-02T13:26:00Z">
        <w:r w:rsidDel="006E6D0C">
          <w:delText xml:space="preserve"> </w:delText>
        </w:r>
      </w:del>
      <w:r>
        <w:t>system</w:t>
      </w:r>
      <w:commentRangeEnd w:id="15"/>
      <w:r w:rsidR="006E6D0C">
        <w:rPr>
          <w:rStyle w:val="CommentReference"/>
        </w:rPr>
        <w:commentReference w:id="15"/>
      </w:r>
      <w:r w:rsidR="004F4EC9">
        <w:t>,</w:t>
      </w:r>
      <w:r>
        <w:t xml:space="preserve"> the more shallow knowledge and experience become.</w:t>
      </w:r>
    </w:p>
    <w:p w14:paraId="18925E5F" w14:textId="77777777" w:rsidR="004A703B" w:rsidRPr="00527D9D" w:rsidRDefault="004A703B" w:rsidP="004A703B">
      <w:pPr>
        <w:rPr>
          <w:b/>
        </w:rPr>
      </w:pPr>
      <w:r w:rsidRPr="00527D9D">
        <w:rPr>
          <w:b/>
        </w:rPr>
        <w:t>Example</w:t>
      </w:r>
    </w:p>
    <w:p w14:paraId="423B141D" w14:textId="415E67A8" w:rsidR="008B11CF" w:rsidRDefault="008B11CF" w:rsidP="004A703B">
      <w:pPr>
        <w:pStyle w:val="ListParagraph"/>
        <w:numPr>
          <w:ilvl w:val="0"/>
          <w:numId w:val="4"/>
        </w:numPr>
      </w:pPr>
      <w:r>
        <w:t>Over time</w:t>
      </w:r>
      <w:ins w:id="18" w:author="Nandita" w:date="2015-03-02T13:27:00Z">
        <w:r w:rsidR="006E6D0C">
          <w:t>,</w:t>
        </w:r>
      </w:ins>
      <w:r>
        <w:t xml:space="preserve"> applications are developed</w:t>
      </w:r>
      <w:del w:id="19" w:author="Nandita" w:date="2015-03-02T13:27:00Z">
        <w:r w:rsidDel="006E6D0C">
          <w:delText>,</w:delText>
        </w:r>
      </w:del>
      <w:r>
        <w:t xml:space="preserve"> for the business, but never kept up to date.  </w:t>
      </w:r>
    </w:p>
    <w:p w14:paraId="6F7F7FD0" w14:textId="5DBB6BF3" w:rsidR="004A703B" w:rsidRDefault="008B11CF" w:rsidP="004A703B">
      <w:pPr>
        <w:pStyle w:val="ListParagraph"/>
        <w:numPr>
          <w:ilvl w:val="0"/>
          <w:numId w:val="4"/>
        </w:numPr>
      </w:pPr>
      <w:r>
        <w:t xml:space="preserve">After a decade, in a small shop, an </w:t>
      </w:r>
      <w:commentRangeStart w:id="20"/>
      <w:r>
        <w:t>ec</w:t>
      </w:r>
      <w:del w:id="21" w:author="Nandita" w:date="2015-03-02T13:27:00Z">
        <w:r w:rsidDel="006E6D0C">
          <w:delText>h</w:delText>
        </w:r>
      </w:del>
      <w:r>
        <w:t>o</w:t>
      </w:r>
      <w:del w:id="22" w:author="Nandita" w:date="2015-03-02T13:27:00Z">
        <w:r w:rsidDel="006E6D0C">
          <w:delText xml:space="preserve"> </w:delText>
        </w:r>
      </w:del>
      <w:r>
        <w:t>system</w:t>
      </w:r>
      <w:commentRangeEnd w:id="20"/>
      <w:r w:rsidR="006E6D0C">
        <w:rPr>
          <w:rStyle w:val="CommentReference"/>
        </w:rPr>
        <w:commentReference w:id="20"/>
      </w:r>
      <w:r>
        <w:t xml:space="preserve"> might have the following:</w:t>
      </w:r>
    </w:p>
    <w:p w14:paraId="09574241" w14:textId="77777777" w:rsidR="008B11CF" w:rsidRDefault="008B11CF" w:rsidP="008B11CF">
      <w:pPr>
        <w:pStyle w:val="ListParagraph"/>
        <w:numPr>
          <w:ilvl w:val="1"/>
          <w:numId w:val="4"/>
        </w:numPr>
      </w:pPr>
      <w:r>
        <w:t>Two classic ASP applications</w:t>
      </w:r>
    </w:p>
    <w:p w14:paraId="73957C78" w14:textId="77777777" w:rsidR="008B11CF" w:rsidRDefault="008B11CF" w:rsidP="008B11CF">
      <w:pPr>
        <w:pStyle w:val="ListParagraph"/>
        <w:numPr>
          <w:ilvl w:val="1"/>
          <w:numId w:val="4"/>
        </w:numPr>
      </w:pPr>
      <w:r>
        <w:t xml:space="preserve">Three classic </w:t>
      </w:r>
      <w:proofErr w:type="spellStart"/>
      <w:r>
        <w:t>ASP.NET</w:t>
      </w:r>
      <w:proofErr w:type="spellEnd"/>
      <w:r>
        <w:t xml:space="preserve"> forms applications</w:t>
      </w:r>
    </w:p>
    <w:p w14:paraId="48D50506" w14:textId="77777777" w:rsidR="008B11CF" w:rsidRDefault="008B11CF" w:rsidP="008B11CF">
      <w:pPr>
        <w:pStyle w:val="ListParagraph"/>
        <w:numPr>
          <w:ilvl w:val="1"/>
          <w:numId w:val="4"/>
        </w:numPr>
      </w:pPr>
      <w:r>
        <w:t xml:space="preserve">Two </w:t>
      </w:r>
      <w:proofErr w:type="spellStart"/>
      <w:r>
        <w:t>ASP.NET</w:t>
      </w:r>
      <w:proofErr w:type="spellEnd"/>
      <w:r>
        <w:t xml:space="preserve"> </w:t>
      </w:r>
      <w:proofErr w:type="spellStart"/>
      <w:r>
        <w:t>MVC</w:t>
      </w:r>
      <w:proofErr w:type="spellEnd"/>
      <w:r>
        <w:t xml:space="preserve"> applications</w:t>
      </w:r>
    </w:p>
    <w:p w14:paraId="2F2E93B8" w14:textId="77777777" w:rsidR="008B11CF" w:rsidRDefault="008B11CF" w:rsidP="008B11CF">
      <w:pPr>
        <w:pStyle w:val="ListParagraph"/>
        <w:numPr>
          <w:ilvl w:val="1"/>
          <w:numId w:val="4"/>
        </w:numPr>
      </w:pPr>
      <w:r>
        <w:t>One Silverlight/</w:t>
      </w:r>
      <w:proofErr w:type="spellStart"/>
      <w:r>
        <w:t>EF4</w:t>
      </w:r>
      <w:proofErr w:type="spellEnd"/>
      <w:r>
        <w:t xml:space="preserve"> application</w:t>
      </w:r>
    </w:p>
    <w:p w14:paraId="28E5B9D6" w14:textId="77777777" w:rsidR="008B11CF" w:rsidRDefault="008B11CF" w:rsidP="008B11CF">
      <w:pPr>
        <w:pStyle w:val="ListParagraph"/>
        <w:numPr>
          <w:ilvl w:val="1"/>
          <w:numId w:val="4"/>
        </w:numPr>
      </w:pPr>
      <w:r>
        <w:t>Two modern web Angular/</w:t>
      </w:r>
      <w:proofErr w:type="spellStart"/>
      <w:r>
        <w:t>WebApi</w:t>
      </w:r>
      <w:proofErr w:type="spellEnd"/>
      <w:r>
        <w:t xml:space="preserve"> applications</w:t>
      </w:r>
    </w:p>
    <w:p w14:paraId="1016FEDE" w14:textId="77777777" w:rsidR="008B11CF" w:rsidRDefault="008B11CF" w:rsidP="008B11CF">
      <w:pPr>
        <w:pStyle w:val="ListParagraph"/>
        <w:numPr>
          <w:ilvl w:val="1"/>
          <w:numId w:val="4"/>
        </w:numPr>
      </w:pPr>
      <w:r>
        <w:t xml:space="preserve">Web Services, </w:t>
      </w:r>
      <w:proofErr w:type="spellStart"/>
      <w:r>
        <w:t>WCF</w:t>
      </w:r>
      <w:proofErr w:type="spellEnd"/>
      <w:r>
        <w:t xml:space="preserve">, and </w:t>
      </w:r>
      <w:proofErr w:type="spellStart"/>
      <w:r>
        <w:t>WebApi</w:t>
      </w:r>
      <w:proofErr w:type="spellEnd"/>
    </w:p>
    <w:p w14:paraId="5D3C3FFF" w14:textId="77777777" w:rsidR="004A703B" w:rsidRPr="00527D9D" w:rsidRDefault="004A703B" w:rsidP="004A703B">
      <w:pPr>
        <w:rPr>
          <w:b/>
        </w:rPr>
      </w:pPr>
      <w:r w:rsidRPr="00527D9D">
        <w:rPr>
          <w:b/>
        </w:rPr>
        <w:t>Cost</w:t>
      </w:r>
    </w:p>
    <w:p w14:paraId="6B700010" w14:textId="3E504E67" w:rsidR="004A703B" w:rsidRDefault="00263A84" w:rsidP="004A703B">
      <w:pPr>
        <w:pStyle w:val="ListParagraph"/>
        <w:numPr>
          <w:ilvl w:val="0"/>
          <w:numId w:val="4"/>
        </w:numPr>
      </w:pPr>
      <w:commentRangeStart w:id="23"/>
      <w:r w:rsidRPr="00FD313F">
        <w:rPr>
          <w:b/>
          <w:rPrChange w:id="24" w:author="Nandita" w:date="2015-03-02T13:19:00Z">
            <w:rPr/>
          </w:rPrChange>
        </w:rPr>
        <w:t>Increased Cost</w:t>
      </w:r>
      <w:r>
        <w:t xml:space="preserve"> </w:t>
      </w:r>
      <w:commentRangeEnd w:id="23"/>
      <w:r w:rsidR="00FD313F">
        <w:rPr>
          <w:rStyle w:val="CommentReference"/>
        </w:rPr>
        <w:commentReference w:id="23"/>
      </w:r>
      <w:r>
        <w:t>– Cost increases as skills diminish</w:t>
      </w:r>
      <w:r w:rsidR="008B11CF">
        <w:t>.  With so many technologies</w:t>
      </w:r>
      <w:ins w:id="25" w:author="Nandita" w:date="2015-03-02T13:28:00Z">
        <w:r w:rsidR="006E6D0C">
          <w:t>,</w:t>
        </w:r>
      </w:ins>
      <w:r w:rsidR="008B11CF">
        <w:t xml:space="preserve"> the number of staff required is far higher than it would be if the technologies were in sync.</w:t>
      </w:r>
    </w:p>
    <w:p w14:paraId="42BF4B44" w14:textId="29DCACE5" w:rsidR="008B11CF" w:rsidRDefault="008B11CF" w:rsidP="004A703B">
      <w:pPr>
        <w:pStyle w:val="ListParagraph"/>
        <w:numPr>
          <w:ilvl w:val="0"/>
          <w:numId w:val="4"/>
        </w:numPr>
      </w:pPr>
      <w:r w:rsidRPr="00FD313F">
        <w:rPr>
          <w:b/>
          <w:rPrChange w:id="26" w:author="Nandita" w:date="2015-03-02T13:19:00Z">
            <w:rPr/>
          </w:rPrChange>
        </w:rPr>
        <w:t>Increased Cost</w:t>
      </w:r>
      <w:r>
        <w:t xml:space="preserve"> – With so many technologies, knowledge depth decreases.  With decreased knowledge</w:t>
      </w:r>
      <w:ins w:id="27" w:author="Nandita" w:date="2015-03-02T13:29:00Z">
        <w:r w:rsidR="006E6D0C">
          <w:t>,</w:t>
        </w:r>
      </w:ins>
      <w:r>
        <w:t xml:space="preserve"> support costs increase.</w:t>
      </w:r>
    </w:p>
    <w:p w14:paraId="3FB74772" w14:textId="77777777" w:rsidR="004A703B" w:rsidRPr="00527D9D" w:rsidRDefault="004A703B" w:rsidP="004A703B">
      <w:pPr>
        <w:rPr>
          <w:b/>
        </w:rPr>
      </w:pPr>
      <w:r w:rsidRPr="00527D9D">
        <w:rPr>
          <w:b/>
        </w:rPr>
        <w:t>Solution</w:t>
      </w:r>
    </w:p>
    <w:p w14:paraId="753CAEC9" w14:textId="11E1A11D" w:rsidR="004A703B" w:rsidRDefault="008B11CF" w:rsidP="004A703B">
      <w:pPr>
        <w:pStyle w:val="ListParagraph"/>
        <w:numPr>
          <w:ilvl w:val="0"/>
          <w:numId w:val="4"/>
        </w:numPr>
      </w:pPr>
      <w:r>
        <w:t xml:space="preserve">The </w:t>
      </w:r>
      <w:proofErr w:type="spellStart"/>
      <w:r>
        <w:t>Mashup</w:t>
      </w:r>
      <w:proofErr w:type="spellEnd"/>
      <w:r>
        <w:t xml:space="preserve"> Core gives all applications a common set of components and services.  When a core component is enhanced</w:t>
      </w:r>
      <w:ins w:id="28" w:author="Nandita" w:date="2015-03-02T13:29:00Z">
        <w:r w:rsidR="006E6D0C">
          <w:t>,</w:t>
        </w:r>
      </w:ins>
      <w:r>
        <w:t xml:space="preserve"> all applications are enhanced.</w:t>
      </w:r>
    </w:p>
    <w:p w14:paraId="340A5513" w14:textId="05F8438D" w:rsidR="008B11CF" w:rsidRDefault="008B11CF" w:rsidP="004A703B">
      <w:pPr>
        <w:pStyle w:val="ListParagraph"/>
        <w:numPr>
          <w:ilvl w:val="0"/>
          <w:numId w:val="4"/>
        </w:numPr>
      </w:pPr>
      <w:r>
        <w:t>Adopting a process of Continuous Improvement</w:t>
      </w:r>
      <w:ins w:id="29" w:author="Nandita" w:date="2015-03-02T13:29:00Z">
        <w:r w:rsidR="006E6D0C">
          <w:t>,</w:t>
        </w:r>
      </w:ins>
      <w:r>
        <w:t xml:space="preserve"> the effort to keep applications updated is far less than </w:t>
      </w:r>
      <w:ins w:id="30" w:author="Nandita" w:date="2015-03-02T13:30:00Z">
        <w:r w:rsidR="006E6D0C">
          <w:t xml:space="preserve">with </w:t>
        </w:r>
      </w:ins>
      <w:r>
        <w:t>unexpected re</w:t>
      </w:r>
      <w:del w:id="31" w:author="Nandita" w:date="2015-03-02T13:29:00Z">
        <w:r w:rsidDel="006E6D0C">
          <w:delText>-</w:delText>
        </w:r>
      </w:del>
      <w:r>
        <w:t>writes.</w:t>
      </w:r>
    </w:p>
    <w:p w14:paraId="0B6E7DB7" w14:textId="77777777" w:rsidR="00CB0B56" w:rsidRDefault="00CB0B56" w:rsidP="00CB0B56"/>
    <w:p w14:paraId="28D997B8" w14:textId="77777777" w:rsidR="004A703B" w:rsidRPr="00C87212" w:rsidRDefault="004A703B" w:rsidP="004A703B">
      <w:pPr>
        <w:pStyle w:val="Heading3"/>
      </w:pPr>
      <w:r>
        <w:t>Abandoned working code</w:t>
      </w:r>
    </w:p>
    <w:p w14:paraId="3E9E3733" w14:textId="58487CDC" w:rsidR="004A703B" w:rsidRDefault="004A703B" w:rsidP="004A703B">
      <w:del w:id="32" w:author="Nandita" w:date="2015-03-02T13:32:00Z">
        <w:r w:rsidDel="006E6D0C">
          <w:delText>C</w:delText>
        </w:r>
      </w:del>
      <w:ins w:id="33" w:author="Nandita" w:date="2015-03-02T13:32:00Z">
        <w:r w:rsidR="006E6D0C">
          <w:t>This is c</w:t>
        </w:r>
      </w:ins>
      <w:r>
        <w:t xml:space="preserve">ode for an application that is abandoned because it works.  Over time it’s forgotten and </w:t>
      </w:r>
      <w:ins w:id="34" w:author="Nandita" w:date="2015-03-02T14:21:00Z">
        <w:r w:rsidR="006F087F">
          <w:t xml:space="preserve">remains </w:t>
        </w:r>
      </w:ins>
      <w:r>
        <w:t>unattended</w:t>
      </w:r>
      <w:del w:id="35" w:author="Nandita" w:date="2015-03-02T14:21:00Z">
        <w:r w:rsidDel="006F087F">
          <w:delText xml:space="preserve"> to</w:delText>
        </w:r>
      </w:del>
      <w:r>
        <w:t>.  The day comes when the business nee</w:t>
      </w:r>
      <w:bookmarkStart w:id="36" w:name="_GoBack"/>
      <w:bookmarkEnd w:id="36"/>
      <w:r>
        <w:t>ds new features or new OS changes and breaks the application.</w:t>
      </w:r>
    </w:p>
    <w:p w14:paraId="56B872B2" w14:textId="77777777" w:rsidR="004A703B" w:rsidRPr="00C53B90" w:rsidRDefault="004A703B" w:rsidP="004A703B">
      <w:pPr>
        <w:rPr>
          <w:b/>
        </w:rPr>
      </w:pPr>
      <w:r w:rsidRPr="00C53B90">
        <w:rPr>
          <w:b/>
        </w:rPr>
        <w:t>Example</w:t>
      </w:r>
    </w:p>
    <w:p w14:paraId="7D150854" w14:textId="17E13840" w:rsidR="004A703B" w:rsidRDefault="004A703B" w:rsidP="004A703B">
      <w:pPr>
        <w:pStyle w:val="ListParagraph"/>
        <w:numPr>
          <w:ilvl w:val="0"/>
          <w:numId w:val="4"/>
        </w:numPr>
      </w:pPr>
      <w:r>
        <w:lastRenderedPageBreak/>
        <w:t>A nightly batch process/program that has run well for many years. It copies critical application data to applications that require it. Over time, the IT organization</w:t>
      </w:r>
      <w:del w:id="37" w:author="Nandita" w:date="2015-03-02T13:30:00Z">
        <w:r w:rsidDel="006E6D0C">
          <w:delText>,</w:delText>
        </w:r>
      </w:del>
      <w:r>
        <w:t xml:space="preserve"> has forgotten about this critical process.</w:t>
      </w:r>
    </w:p>
    <w:p w14:paraId="2AED6D69" w14:textId="77777777" w:rsidR="004A703B" w:rsidRPr="00C53B90" w:rsidRDefault="004A703B" w:rsidP="004A703B">
      <w:pPr>
        <w:rPr>
          <w:b/>
        </w:rPr>
      </w:pPr>
      <w:r w:rsidRPr="00C53B90">
        <w:rPr>
          <w:b/>
        </w:rPr>
        <w:t>Cost</w:t>
      </w:r>
    </w:p>
    <w:p w14:paraId="718B2863" w14:textId="77777777" w:rsidR="004A703B" w:rsidRDefault="004A703B" w:rsidP="004A703B">
      <w:pPr>
        <w:pStyle w:val="ListParagraph"/>
        <w:numPr>
          <w:ilvl w:val="0"/>
          <w:numId w:val="4"/>
        </w:numPr>
      </w:pPr>
      <w:r w:rsidRPr="003B2F6F">
        <w:rPr>
          <w:b/>
        </w:rPr>
        <w:t>Uncertainty</w:t>
      </w:r>
      <w:r>
        <w:t xml:space="preserve"> – Unknown dependencies.  </w:t>
      </w:r>
    </w:p>
    <w:p w14:paraId="0299569A" w14:textId="121C6C35" w:rsidR="004A703B" w:rsidRDefault="004A703B" w:rsidP="004A703B">
      <w:pPr>
        <w:pStyle w:val="ListParagraph"/>
        <w:numPr>
          <w:ilvl w:val="0"/>
          <w:numId w:val="4"/>
        </w:numPr>
      </w:pPr>
      <w:r w:rsidRPr="003B2F6F">
        <w:rPr>
          <w:b/>
        </w:rPr>
        <w:t>Poor Estimates</w:t>
      </w:r>
      <w:r>
        <w:t xml:space="preserve"> – Your customer/product tables might be updated by a nightly process that is long forgotten.  Estimates and support roles forget to take this into account because it</w:t>
      </w:r>
      <w:del w:id="38" w:author="Nandita" w:date="2015-03-02T13:31:00Z">
        <w:r w:rsidDel="006E6D0C">
          <w:delText>’</w:delText>
        </w:r>
      </w:del>
      <w:ins w:id="39" w:author="Nandita" w:date="2015-03-02T13:31:00Z">
        <w:r w:rsidR="006E6D0C">
          <w:t xml:space="preserve"> ha</w:t>
        </w:r>
      </w:ins>
      <w:r>
        <w:t>s always worked.  Estimates cannot take into account processes it does not know about.</w:t>
      </w:r>
    </w:p>
    <w:p w14:paraId="4F9C1681" w14:textId="554683FB" w:rsidR="004A703B" w:rsidRDefault="004A703B" w:rsidP="004A703B">
      <w:pPr>
        <w:pStyle w:val="ListParagraph"/>
        <w:numPr>
          <w:ilvl w:val="0"/>
          <w:numId w:val="4"/>
        </w:numPr>
      </w:pPr>
      <w:r w:rsidRPr="003B2F6F">
        <w:rPr>
          <w:b/>
        </w:rPr>
        <w:t>Unplanned Re</w:t>
      </w:r>
      <w:del w:id="40" w:author="Nandita" w:date="2015-03-02T13:31:00Z">
        <w:r w:rsidRPr="003B2F6F" w:rsidDel="006E6D0C">
          <w:rPr>
            <w:b/>
          </w:rPr>
          <w:delText>-</w:delText>
        </w:r>
      </w:del>
      <w:r w:rsidRPr="003B2F6F">
        <w:rPr>
          <w:b/>
        </w:rPr>
        <w:t>write</w:t>
      </w:r>
      <w:r>
        <w:t xml:space="preserve"> – Once discovered, support for abandoned code often requires a complete re</w:t>
      </w:r>
      <w:del w:id="41" w:author="Nandita" w:date="2015-03-02T13:33:00Z">
        <w:r w:rsidDel="009F5969">
          <w:delText>-</w:delText>
        </w:r>
      </w:del>
      <w:r>
        <w:t xml:space="preserve">write. Only then can new features can be added or the application </w:t>
      </w:r>
      <w:ins w:id="42" w:author="Nandita" w:date="2015-03-02T13:32:00Z">
        <w:r w:rsidR="006E6D0C">
          <w:t>be</w:t>
        </w:r>
      </w:ins>
      <w:del w:id="43" w:author="Nandita" w:date="2015-03-02T13:32:00Z">
        <w:r w:rsidDel="006E6D0C">
          <w:delText>can become</w:delText>
        </w:r>
      </w:del>
      <w:r>
        <w:t xml:space="preserve"> considered supported.  Re</w:t>
      </w:r>
      <w:del w:id="44" w:author="Nandita" w:date="2015-03-02T13:31:00Z">
        <w:r w:rsidDel="006E6D0C">
          <w:delText>-</w:delText>
        </w:r>
      </w:del>
      <w:r>
        <w:t>writes occur when a code base is so out of date it cannot be cost effectively refactored.</w:t>
      </w:r>
    </w:p>
    <w:p w14:paraId="3218346C" w14:textId="77777777" w:rsidR="004A703B" w:rsidRPr="00C86FDA" w:rsidRDefault="004A703B" w:rsidP="004A703B">
      <w:pPr>
        <w:rPr>
          <w:b/>
        </w:rPr>
      </w:pPr>
      <w:r w:rsidRPr="00C86FDA">
        <w:rPr>
          <w:b/>
        </w:rPr>
        <w:t>Solution</w:t>
      </w:r>
    </w:p>
    <w:p w14:paraId="659FF0BE" w14:textId="3316A8B6" w:rsidR="004A703B" w:rsidRDefault="004A703B" w:rsidP="004A703B">
      <w:pPr>
        <w:pStyle w:val="ListParagraph"/>
        <w:numPr>
          <w:ilvl w:val="0"/>
          <w:numId w:val="4"/>
        </w:numPr>
      </w:pPr>
      <w:r>
        <w:t xml:space="preserve">The </w:t>
      </w:r>
      <w:proofErr w:type="spellStart"/>
      <w:r>
        <w:t>Mashup</w:t>
      </w:r>
      <w:proofErr w:type="spellEnd"/>
      <w:r>
        <w:t xml:space="preserve"> attempts to combine applications using a single core.  Even in cases where an application requires little attention</w:t>
      </w:r>
      <w:ins w:id="45" w:author="Nandita" w:date="2015-03-02T13:33:00Z">
        <w:r w:rsidR="009F5969">
          <w:t>,</w:t>
        </w:r>
      </w:ins>
      <w:r>
        <w:t xml:space="preserve"> its core components are kept up to date.  As new techniques are adopted</w:t>
      </w:r>
      <w:ins w:id="46" w:author="Nandita" w:date="2015-03-02T13:33:00Z">
        <w:r w:rsidR="009F5969">
          <w:t>,</w:t>
        </w:r>
      </w:ins>
      <w:r>
        <w:t xml:space="preserve"> linters are used to identify code that needs </w:t>
      </w:r>
      <w:del w:id="47" w:author="Nandita" w:date="2015-03-02T13:35:00Z">
        <w:r w:rsidDel="009F5969">
          <w:delText xml:space="preserve">updated </w:delText>
        </w:r>
      </w:del>
      <w:ins w:id="48" w:author="Nandita" w:date="2015-03-02T13:35:00Z">
        <w:r w:rsidR="009F5969">
          <w:t>updating,</w:t>
        </w:r>
        <w:r w:rsidR="009F5969">
          <w:t xml:space="preserve"> </w:t>
        </w:r>
      </w:ins>
      <w:r>
        <w:t>even in unattended code.  The application remains updated, visible, and not forgotten.</w:t>
      </w:r>
    </w:p>
    <w:p w14:paraId="43E39D3D" w14:textId="77777777" w:rsidR="00C00761" w:rsidRDefault="00C00761" w:rsidP="00C00761"/>
    <w:p w14:paraId="0E13FC70" w14:textId="77777777" w:rsidR="004A703B" w:rsidRDefault="004A703B" w:rsidP="004A703B">
      <w:pPr>
        <w:pStyle w:val="Heading3"/>
      </w:pPr>
      <w:r>
        <w:t>Device dependence</w:t>
      </w:r>
    </w:p>
    <w:p w14:paraId="2FC80EE8" w14:textId="5F9F3A2F" w:rsidR="004A703B" w:rsidRDefault="00DD3CDC" w:rsidP="004A703B">
      <w:ins w:id="49" w:author="Nandita" w:date="2015-03-02T13:47:00Z">
        <w:r>
          <w:t>Device dependence forces</w:t>
        </w:r>
      </w:ins>
      <w:del w:id="50" w:author="Nandita" w:date="2015-03-02T13:45:00Z">
        <w:r w:rsidR="004F4EC9" w:rsidDel="00DD3CDC">
          <w:delText>F</w:delText>
        </w:r>
      </w:del>
      <w:del w:id="51" w:author="Nandita" w:date="2015-03-02T13:47:00Z">
        <w:r w:rsidR="004F4EC9" w:rsidDel="00DD3CDC">
          <w:delText>orcing</w:delText>
        </w:r>
      </w:del>
      <w:r w:rsidR="004F4EC9">
        <w:t xml:space="preserve"> the business into dependency on a device platform as a result of writing hardware platform specific applications.</w:t>
      </w:r>
    </w:p>
    <w:p w14:paraId="28F0B94B" w14:textId="77777777" w:rsidR="004A703B" w:rsidRPr="00527D9D" w:rsidRDefault="004A703B" w:rsidP="004A703B">
      <w:pPr>
        <w:rPr>
          <w:b/>
        </w:rPr>
      </w:pPr>
      <w:r w:rsidRPr="00527D9D">
        <w:rPr>
          <w:b/>
        </w:rPr>
        <w:t>Example</w:t>
      </w:r>
    </w:p>
    <w:p w14:paraId="36013203" w14:textId="526788E2" w:rsidR="004A703B" w:rsidRDefault="004F4EC9" w:rsidP="004A703B">
      <w:pPr>
        <w:pStyle w:val="ListParagraph"/>
        <w:numPr>
          <w:ilvl w:val="0"/>
          <w:numId w:val="4"/>
        </w:numPr>
      </w:pPr>
      <w:r>
        <w:t xml:space="preserve">An IT department writes a series of mobile applications for </w:t>
      </w:r>
      <w:proofErr w:type="spellStart"/>
      <w:r>
        <w:t>iOS</w:t>
      </w:r>
      <w:proofErr w:type="spellEnd"/>
      <w:r>
        <w:t xml:space="preserve"> because, at the time of writing code, all corporate phones were iPhones.  At some point the business is offered a significant savings on the Android platform but this becomes a</w:t>
      </w:r>
      <w:del w:id="52" w:author="Nandita" w:date="2015-03-02T14:24:00Z">
        <w:r w:rsidDel="006F087F">
          <w:delText>n</w:delText>
        </w:r>
      </w:del>
      <w:ins w:id="53" w:author="Nandita" w:date="2015-03-02T14:24:00Z">
        <w:r w:rsidR="006F087F">
          <w:t xml:space="preserve"> lost</w:t>
        </w:r>
      </w:ins>
      <w:r>
        <w:t xml:space="preserve"> opportunity </w:t>
      </w:r>
      <w:del w:id="54" w:author="Nandita" w:date="2015-03-02T14:24:00Z">
        <w:r w:rsidDel="006F087F">
          <w:delText xml:space="preserve">lost </w:delText>
        </w:r>
      </w:del>
      <w:r>
        <w:t xml:space="preserve">because of the </w:t>
      </w:r>
      <w:proofErr w:type="spellStart"/>
      <w:r>
        <w:t>iOS</w:t>
      </w:r>
      <w:proofErr w:type="spellEnd"/>
      <w:r>
        <w:t xml:space="preserve"> hardware dependency.</w:t>
      </w:r>
    </w:p>
    <w:p w14:paraId="66E866AB" w14:textId="77777777" w:rsidR="004A703B" w:rsidRPr="00527D9D" w:rsidRDefault="004A703B" w:rsidP="004A703B">
      <w:pPr>
        <w:rPr>
          <w:b/>
        </w:rPr>
      </w:pPr>
      <w:r w:rsidRPr="00527D9D">
        <w:rPr>
          <w:b/>
        </w:rPr>
        <w:t>Cost</w:t>
      </w:r>
    </w:p>
    <w:p w14:paraId="7CB79631" w14:textId="7608A487" w:rsidR="004A703B" w:rsidRDefault="00A0314D" w:rsidP="004A703B">
      <w:pPr>
        <w:pStyle w:val="ListParagraph"/>
        <w:numPr>
          <w:ilvl w:val="0"/>
          <w:numId w:val="4"/>
        </w:numPr>
      </w:pPr>
      <w:commentRangeStart w:id="55"/>
      <w:r>
        <w:t xml:space="preserve">The </w:t>
      </w:r>
      <w:commentRangeEnd w:id="55"/>
      <w:r w:rsidR="00A449F2">
        <w:rPr>
          <w:rStyle w:val="CommentReference"/>
        </w:rPr>
        <w:commentReference w:id="55"/>
      </w:r>
      <w:r>
        <w:t>cost of smartphones and tablets var</w:t>
      </w:r>
      <w:ins w:id="56" w:author="Nandita" w:date="2015-03-02T13:37:00Z">
        <w:r w:rsidR="009F5969">
          <w:t>ies</w:t>
        </w:r>
      </w:ins>
      <w:del w:id="57" w:author="Nandita" w:date="2015-03-02T13:37:00Z">
        <w:r w:rsidDel="009F5969">
          <w:delText>y</w:delText>
        </w:r>
      </w:del>
      <w:r>
        <w:t xml:space="preserve"> as competition increase</w:t>
      </w:r>
      <w:ins w:id="58" w:author="Nandita" w:date="2015-03-02T13:36:00Z">
        <w:r w:rsidR="009F5969">
          <w:t>s</w:t>
        </w:r>
      </w:ins>
      <w:r>
        <w:t>.  A vendor offering can easily cut a company’s smartphone devices in half.  This can be a significant lost opportunity because of decisions made by the IT department.</w:t>
      </w:r>
    </w:p>
    <w:p w14:paraId="2A09E178" w14:textId="77777777" w:rsidR="004A703B" w:rsidRPr="00527D9D" w:rsidRDefault="004A703B" w:rsidP="004A703B">
      <w:pPr>
        <w:rPr>
          <w:b/>
        </w:rPr>
      </w:pPr>
      <w:r w:rsidRPr="00527D9D">
        <w:rPr>
          <w:b/>
        </w:rPr>
        <w:t>Solution</w:t>
      </w:r>
    </w:p>
    <w:p w14:paraId="581B823F" w14:textId="77777777" w:rsidR="004A703B" w:rsidRDefault="00A0314D" w:rsidP="004A703B">
      <w:pPr>
        <w:pStyle w:val="ListParagraph"/>
        <w:numPr>
          <w:ilvl w:val="0"/>
          <w:numId w:val="4"/>
        </w:numPr>
      </w:pPr>
      <w:r>
        <w:t xml:space="preserve">Don’t lock your company into a hardware platform.  Use the </w:t>
      </w:r>
      <w:proofErr w:type="spellStart"/>
      <w:r>
        <w:t>Mashup</w:t>
      </w:r>
      <w:proofErr w:type="spellEnd"/>
      <w:r>
        <w:t xml:space="preserve">, Angular, Bootstrap, Ionic, and </w:t>
      </w:r>
      <w:proofErr w:type="spellStart"/>
      <w:r>
        <w:t>WebApi</w:t>
      </w:r>
      <w:proofErr w:type="spellEnd"/>
      <w:r>
        <w:t xml:space="preserve"> to create platform independent applications.</w:t>
      </w:r>
    </w:p>
    <w:p w14:paraId="326099EE" w14:textId="77777777" w:rsidR="00CD0149" w:rsidRDefault="00CD0149" w:rsidP="004A703B">
      <w:pPr>
        <w:pStyle w:val="Heading3"/>
      </w:pPr>
    </w:p>
    <w:p w14:paraId="3EFE20A5" w14:textId="77777777" w:rsidR="004A703B" w:rsidRDefault="004A703B" w:rsidP="004A703B">
      <w:pPr>
        <w:pStyle w:val="Heading3"/>
      </w:pPr>
      <w:r>
        <w:t>Fear of Breaking Interfaces</w:t>
      </w:r>
    </w:p>
    <w:p w14:paraId="363723F9" w14:textId="449CCA26" w:rsidR="004570B8" w:rsidRDefault="0005195B" w:rsidP="004570B8">
      <w:r>
        <w:t>Interfaces allow components to be consumed by other components and applications to talk to other applications.  Rather than change an existing interface that might be consumed by another component or application</w:t>
      </w:r>
      <w:ins w:id="59" w:author="Nandita" w:date="2015-03-02T13:38:00Z">
        <w:r w:rsidR="009F5969">
          <w:t>,</w:t>
        </w:r>
      </w:ins>
      <w:r>
        <w:t xml:space="preserve"> the approach has been to bolt on additional code.</w:t>
      </w:r>
    </w:p>
    <w:p w14:paraId="7C6BCC9D" w14:textId="77777777" w:rsidR="004570B8" w:rsidRPr="00527D9D" w:rsidRDefault="004570B8" w:rsidP="004570B8">
      <w:pPr>
        <w:rPr>
          <w:b/>
        </w:rPr>
      </w:pPr>
      <w:r w:rsidRPr="00527D9D">
        <w:rPr>
          <w:b/>
        </w:rPr>
        <w:t>Example</w:t>
      </w:r>
    </w:p>
    <w:p w14:paraId="4E9595F9" w14:textId="68FB2482" w:rsidR="004570B8" w:rsidRDefault="0005195B" w:rsidP="004570B8">
      <w:pPr>
        <w:pStyle w:val="ListParagraph"/>
        <w:numPr>
          <w:ilvl w:val="0"/>
          <w:numId w:val="4"/>
        </w:numPr>
      </w:pPr>
      <w:r>
        <w:t>A component, representing Customer, is being used by multiple applications within an organization.  After merging with another company</w:t>
      </w:r>
      <w:ins w:id="60" w:author="Nandita" w:date="2015-03-02T14:25:00Z">
        <w:r w:rsidR="006F087F">
          <w:t>,</w:t>
        </w:r>
      </w:ins>
      <w:r>
        <w:t xml:space="preserve"> the definition of Customer has changed.  Rather than alter the Customer to reflect the new reality</w:t>
      </w:r>
      <w:ins w:id="61" w:author="Nandita" w:date="2015-03-02T13:38:00Z">
        <w:r w:rsidR="009F5969">
          <w:t>,</w:t>
        </w:r>
      </w:ins>
      <w:r>
        <w:t xml:space="preserve"> the old reality of Customer is maintained while also supporting a new reality of Customer.</w:t>
      </w:r>
    </w:p>
    <w:p w14:paraId="5BA763DF" w14:textId="0B66AA28" w:rsidR="0005195B" w:rsidRDefault="0005195B" w:rsidP="004570B8">
      <w:pPr>
        <w:pStyle w:val="ListParagraph"/>
        <w:numPr>
          <w:ilvl w:val="0"/>
          <w:numId w:val="4"/>
        </w:numPr>
      </w:pPr>
      <w:r>
        <w:t>Another example of the fear of breaking interfaces is the web browser</w:t>
      </w:r>
      <w:ins w:id="62" w:author="Nandita" w:date="2015-03-02T13:39:00Z">
        <w:r w:rsidR="009F5969">
          <w:t>,</w:t>
        </w:r>
      </w:ins>
      <w:r>
        <w:t xml:space="preserve"> Internet Explorer.  Microsoft held </w:t>
      </w:r>
      <w:commentRangeStart w:id="63"/>
      <w:del w:id="64" w:author="Nandita" w:date="2015-03-02T13:39:00Z">
        <w:r w:rsidDel="009F5969">
          <w:delText xml:space="preserve">first </w:delText>
        </w:r>
      </w:del>
      <w:ins w:id="65" w:author="Nandita" w:date="2015-03-02T13:39:00Z">
        <w:r w:rsidR="009F5969">
          <w:t>fast</w:t>
        </w:r>
        <w:r w:rsidR="009F5969">
          <w:t xml:space="preserve"> </w:t>
        </w:r>
        <w:commentRangeEnd w:id="63"/>
        <w:r w:rsidR="009F5969">
          <w:rPr>
            <w:rStyle w:val="CommentReference"/>
          </w:rPr>
          <w:commentReference w:id="63"/>
        </w:r>
      </w:ins>
      <w:r>
        <w:t xml:space="preserve">to its commitment to supporting businesses </w:t>
      </w:r>
      <w:del w:id="66" w:author="Nandita" w:date="2015-03-02T13:39:00Z">
        <w:r w:rsidDel="009F5969">
          <w:delText xml:space="preserve">who </w:delText>
        </w:r>
      </w:del>
      <w:ins w:id="67" w:author="Nandita" w:date="2015-03-02T13:39:00Z">
        <w:r w:rsidR="009F5969">
          <w:t>that</w:t>
        </w:r>
        <w:r w:rsidR="009F5969">
          <w:t xml:space="preserve"> </w:t>
        </w:r>
      </w:ins>
      <w:r>
        <w:t>created applications based on the Internet Explorer platform.</w:t>
      </w:r>
    </w:p>
    <w:p w14:paraId="3FAF49DD" w14:textId="4AA0D693" w:rsidR="00B836E1" w:rsidRDefault="00B836E1" w:rsidP="004570B8">
      <w:pPr>
        <w:pStyle w:val="ListParagraph"/>
        <w:numPr>
          <w:ilvl w:val="0"/>
          <w:numId w:val="4"/>
        </w:numPr>
      </w:pPr>
      <w:commentRangeStart w:id="68"/>
      <w:r>
        <w:t>Over</w:t>
      </w:r>
      <w:ins w:id="69" w:author="Nandita" w:date="2015-03-02T13:40:00Z">
        <w:r w:rsidR="009F5969">
          <w:t xml:space="preserve"> </w:t>
        </w:r>
      </w:ins>
      <w:r>
        <w:t>time</w:t>
      </w:r>
      <w:ins w:id="70" w:author="Nandita" w:date="2015-03-02T13:40:00Z">
        <w:r w:rsidR="009F5969">
          <w:t>,</w:t>
        </w:r>
      </w:ins>
      <w:r>
        <w:t xml:space="preserve"> code </w:t>
      </w:r>
      <w:commentRangeEnd w:id="68"/>
      <w:r w:rsidR="009F5969">
        <w:rPr>
          <w:rStyle w:val="CommentReference"/>
        </w:rPr>
        <w:commentReference w:id="68"/>
      </w:r>
      <w:r>
        <w:t>that has been bolted onto becomes brittle and easily broken and then it becomes the “Avoided Code</w:t>
      </w:r>
      <w:ins w:id="71" w:author="Nandita" w:date="2015-03-02T13:39:00Z">
        <w:r w:rsidR="009F5969">
          <w:t>.</w:t>
        </w:r>
      </w:ins>
      <w:r>
        <w:t>”</w:t>
      </w:r>
      <w:del w:id="72" w:author="Nandita" w:date="2015-03-02T13:39:00Z">
        <w:r w:rsidDel="009F5969">
          <w:delText>.</w:delText>
        </w:r>
      </w:del>
    </w:p>
    <w:p w14:paraId="42B173AF" w14:textId="77777777" w:rsidR="004570B8" w:rsidRPr="00527D9D" w:rsidRDefault="004570B8" w:rsidP="004570B8">
      <w:pPr>
        <w:rPr>
          <w:b/>
        </w:rPr>
      </w:pPr>
      <w:r w:rsidRPr="00527D9D">
        <w:rPr>
          <w:b/>
        </w:rPr>
        <w:t>Cost</w:t>
      </w:r>
    </w:p>
    <w:p w14:paraId="2CAFD698" w14:textId="77777777" w:rsidR="004570B8" w:rsidRPr="0005195B" w:rsidRDefault="0005195B" w:rsidP="004570B8">
      <w:pPr>
        <w:pStyle w:val="ListParagraph"/>
        <w:numPr>
          <w:ilvl w:val="0"/>
          <w:numId w:val="4"/>
        </w:numPr>
        <w:rPr>
          <w:b/>
        </w:rPr>
      </w:pPr>
      <w:r>
        <w:rPr>
          <w:b/>
        </w:rPr>
        <w:t>Complexity</w:t>
      </w:r>
      <w:r w:rsidR="004570B8">
        <w:t xml:space="preserve"> – </w:t>
      </w:r>
      <w:r>
        <w:t>The increased complexity and, often, harder to read code increases the cost of ownership for the system.</w:t>
      </w:r>
    </w:p>
    <w:p w14:paraId="70C84CC6" w14:textId="6A22EF60" w:rsidR="0005195B" w:rsidRDefault="0005195B" w:rsidP="004570B8">
      <w:pPr>
        <w:pStyle w:val="ListParagraph"/>
        <w:numPr>
          <w:ilvl w:val="0"/>
          <w:numId w:val="4"/>
        </w:numPr>
        <w:rPr>
          <w:b/>
        </w:rPr>
      </w:pPr>
      <w:r>
        <w:rPr>
          <w:b/>
        </w:rPr>
        <w:t xml:space="preserve">Internet Explorer – </w:t>
      </w:r>
      <w:r>
        <w:t xml:space="preserve">The </w:t>
      </w:r>
      <w:proofErr w:type="spellStart"/>
      <w:r>
        <w:t>IE6</w:t>
      </w:r>
      <w:proofErr w:type="spellEnd"/>
      <w:r>
        <w:t xml:space="preserve"> browser became famous for being slow and not keeping with the times.  Nearly all vendors have dropped Internet Explorer through version 9 as a result.  Microsoft is even abandoning Internet Explorer in favor of their new browser</w:t>
      </w:r>
      <w:ins w:id="73" w:author="Nandita" w:date="2015-03-02T13:42:00Z">
        <w:r w:rsidR="00C0249F">
          <w:t>,</w:t>
        </w:r>
      </w:ins>
      <w:r>
        <w:t xml:space="preserve"> “Spartan</w:t>
      </w:r>
      <w:ins w:id="74" w:author="Nandita" w:date="2015-03-02T13:42:00Z">
        <w:r w:rsidR="00C0249F">
          <w:t>,</w:t>
        </w:r>
      </w:ins>
      <w:r>
        <w:t>” which holds no allegiance to past applications.</w:t>
      </w:r>
    </w:p>
    <w:p w14:paraId="4F3633AD" w14:textId="77777777" w:rsidR="004570B8" w:rsidRPr="004570B8" w:rsidRDefault="004570B8" w:rsidP="004570B8">
      <w:pPr>
        <w:rPr>
          <w:b/>
        </w:rPr>
      </w:pPr>
      <w:r w:rsidRPr="004570B8">
        <w:rPr>
          <w:b/>
        </w:rPr>
        <w:t>Solution</w:t>
      </w:r>
    </w:p>
    <w:p w14:paraId="6D69557A" w14:textId="594630C2" w:rsidR="00CD0149" w:rsidRDefault="0005195B" w:rsidP="004A703B">
      <w:pPr>
        <w:pStyle w:val="ListParagraph"/>
        <w:numPr>
          <w:ilvl w:val="0"/>
          <w:numId w:val="4"/>
        </w:numPr>
      </w:pPr>
      <w:r>
        <w:t xml:space="preserve">Abandon the philosophy of protecting existing interfaces.  Break every interface that does not reflect the current reality.  This can only be done softly by adoption </w:t>
      </w:r>
      <w:ins w:id="75" w:author="Nandita" w:date="2015-03-02T13:42:00Z">
        <w:r w:rsidR="00C0249F">
          <w:t xml:space="preserve">of </w:t>
        </w:r>
      </w:ins>
      <w:r>
        <w:t xml:space="preserve">a </w:t>
      </w:r>
      <w:proofErr w:type="spellStart"/>
      <w:r>
        <w:t>DevOps</w:t>
      </w:r>
      <w:proofErr w:type="spellEnd"/>
      <w:r>
        <w:t xml:space="preserve"> build process with Continuous Delivery</w:t>
      </w:r>
      <w:r w:rsidR="0066206C">
        <w:t>.</w:t>
      </w:r>
      <w:r w:rsidR="00B836E1">
        <w:t xml:space="preserve">  The </w:t>
      </w:r>
      <w:proofErr w:type="spellStart"/>
      <w:r w:rsidR="00B836E1">
        <w:t>Mashup</w:t>
      </w:r>
      <w:proofErr w:type="spellEnd"/>
      <w:r w:rsidR="00B836E1">
        <w:t>, because of Angular, is uniquely suited for testability within a build process.</w:t>
      </w:r>
    </w:p>
    <w:p w14:paraId="7D011D28" w14:textId="77777777" w:rsidR="00616523" w:rsidRDefault="00616523" w:rsidP="00616523"/>
    <w:p w14:paraId="2EC880D7" w14:textId="77777777" w:rsidR="004A703B" w:rsidRDefault="004A703B" w:rsidP="004A703B">
      <w:pPr>
        <w:pStyle w:val="Heading3"/>
      </w:pPr>
      <w:r>
        <w:t>No technical leadership</w:t>
      </w:r>
    </w:p>
    <w:p w14:paraId="5D0394F1" w14:textId="635E3C49" w:rsidR="004570B8" w:rsidRDefault="00164C7C" w:rsidP="004570B8">
      <w:r>
        <w:t xml:space="preserve">Lack of technical leadership will create the scenario where </w:t>
      </w:r>
      <w:del w:id="76" w:author="Nandita" w:date="2015-03-02T13:42:00Z">
        <w:r w:rsidDel="00C0249F">
          <w:delText xml:space="preserve">to </w:delText>
        </w:r>
      </w:del>
      <w:ins w:id="77" w:author="Nandita" w:date="2015-03-02T13:42:00Z">
        <w:r w:rsidR="00C0249F">
          <w:t>too</w:t>
        </w:r>
        <w:r w:rsidR="00C0249F">
          <w:t xml:space="preserve"> </w:t>
        </w:r>
      </w:ins>
      <w:r>
        <w:t>many technologies exist to support.  As a result</w:t>
      </w:r>
      <w:ins w:id="78" w:author="Nandita" w:date="2015-03-02T13:42:00Z">
        <w:r w:rsidR="00E41BB4">
          <w:t>,</w:t>
        </w:r>
      </w:ins>
      <w:r>
        <w:t xml:space="preserve"> team knowledge becomes shallow and developers become paralyzed.  Without leadership</w:t>
      </w:r>
      <w:ins w:id="79" w:author="Nandita" w:date="2015-03-02T13:43:00Z">
        <w:r w:rsidR="00E41BB4">
          <w:t>,</w:t>
        </w:r>
      </w:ins>
      <w:r>
        <w:t xml:space="preserve"> a team cannot </w:t>
      </w:r>
      <w:commentRangeStart w:id="80"/>
      <w:ins w:id="81" w:author="Nandita" w:date="2015-03-02T13:43:00Z">
        <w:r w:rsidR="00E41BB4">
          <w:t xml:space="preserve">decide </w:t>
        </w:r>
        <w:commentRangeEnd w:id="80"/>
        <w:r w:rsidR="00E41BB4">
          <w:rPr>
            <w:rStyle w:val="CommentReference"/>
          </w:rPr>
          <w:commentReference w:id="80"/>
        </w:r>
      </w:ins>
      <w:r>
        <w:t>where to spend its most precious resource, time.</w:t>
      </w:r>
    </w:p>
    <w:p w14:paraId="6D75BD69" w14:textId="77777777" w:rsidR="004570B8" w:rsidRPr="00527D9D" w:rsidRDefault="004570B8" w:rsidP="004570B8">
      <w:pPr>
        <w:rPr>
          <w:b/>
        </w:rPr>
      </w:pPr>
      <w:r w:rsidRPr="00527D9D">
        <w:rPr>
          <w:b/>
        </w:rPr>
        <w:t>Example</w:t>
      </w:r>
    </w:p>
    <w:p w14:paraId="58F05982" w14:textId="77777777" w:rsidR="004570B8" w:rsidRDefault="00164C7C" w:rsidP="004570B8">
      <w:pPr>
        <w:pStyle w:val="ListParagraph"/>
        <w:numPr>
          <w:ilvl w:val="0"/>
          <w:numId w:val="4"/>
        </w:numPr>
      </w:pPr>
      <w:r>
        <w:lastRenderedPageBreak/>
        <w:t>Front-end development stack – So many options exist for front end development that organizations without strong technical leadership become paralyzed and learning stops.</w:t>
      </w:r>
    </w:p>
    <w:p w14:paraId="17A6AD84" w14:textId="77777777" w:rsidR="004570B8" w:rsidRPr="00527D9D" w:rsidRDefault="004570B8" w:rsidP="004570B8">
      <w:pPr>
        <w:rPr>
          <w:b/>
        </w:rPr>
      </w:pPr>
      <w:r w:rsidRPr="00527D9D">
        <w:rPr>
          <w:b/>
        </w:rPr>
        <w:t>Cost</w:t>
      </w:r>
    </w:p>
    <w:p w14:paraId="705B59E5" w14:textId="3EF0B246" w:rsidR="004570B8" w:rsidRPr="00164C7C" w:rsidRDefault="00164C7C" w:rsidP="004570B8">
      <w:pPr>
        <w:pStyle w:val="ListParagraph"/>
        <w:numPr>
          <w:ilvl w:val="0"/>
          <w:numId w:val="4"/>
        </w:numPr>
        <w:rPr>
          <w:b/>
        </w:rPr>
      </w:pPr>
      <w:r>
        <w:rPr>
          <w:b/>
        </w:rPr>
        <w:t>Lost Talent</w:t>
      </w:r>
      <w:r w:rsidR="004570B8">
        <w:t xml:space="preserve"> – </w:t>
      </w:r>
      <w:del w:id="82" w:author="Nandita" w:date="2015-03-02T13:44:00Z">
        <w:r w:rsidDel="00DD3CDC">
          <w:delText>t</w:delText>
        </w:r>
      </w:del>
      <w:ins w:id="83" w:author="Nandita" w:date="2015-03-02T13:44:00Z">
        <w:r w:rsidR="00DD3CDC">
          <w:t>T</w:t>
        </w:r>
      </w:ins>
      <w:r>
        <w:t>alented deve</w:t>
      </w:r>
      <w:r w:rsidR="00A5380A">
        <w:t>loper(s) desire strong leadership so they have confidence their hard work is not wasted.  Talent will also not allow a corporation to handicap them in the job market.</w:t>
      </w:r>
    </w:p>
    <w:p w14:paraId="7B94A830" w14:textId="77777777" w:rsidR="00164C7C" w:rsidRDefault="00164C7C" w:rsidP="004570B8">
      <w:pPr>
        <w:pStyle w:val="ListParagraph"/>
        <w:numPr>
          <w:ilvl w:val="0"/>
          <w:numId w:val="4"/>
        </w:numPr>
        <w:rPr>
          <w:b/>
        </w:rPr>
      </w:pPr>
      <w:r>
        <w:rPr>
          <w:b/>
        </w:rPr>
        <w:t xml:space="preserve">Dated teams </w:t>
      </w:r>
      <w:r w:rsidR="00C00761">
        <w:rPr>
          <w:b/>
        </w:rPr>
        <w:t>–</w:t>
      </w:r>
      <w:r>
        <w:rPr>
          <w:b/>
        </w:rPr>
        <w:t xml:space="preserve"> </w:t>
      </w:r>
      <w:r w:rsidR="00C00761">
        <w:t>Teams become dated because there are too many choices and no guidance.</w:t>
      </w:r>
    </w:p>
    <w:p w14:paraId="11053F56" w14:textId="77777777" w:rsidR="004570B8" w:rsidRPr="004570B8" w:rsidRDefault="004570B8" w:rsidP="004570B8">
      <w:pPr>
        <w:rPr>
          <w:b/>
        </w:rPr>
      </w:pPr>
      <w:r w:rsidRPr="004570B8">
        <w:rPr>
          <w:b/>
        </w:rPr>
        <w:t>Solution</w:t>
      </w:r>
    </w:p>
    <w:p w14:paraId="115B9080" w14:textId="20D1C2EB" w:rsidR="004570B8" w:rsidRDefault="00C00761" w:rsidP="004570B8">
      <w:pPr>
        <w:pStyle w:val="ListParagraph"/>
        <w:numPr>
          <w:ilvl w:val="0"/>
          <w:numId w:val="4"/>
        </w:numPr>
      </w:pPr>
      <w:r>
        <w:t xml:space="preserve">The </w:t>
      </w:r>
      <w:proofErr w:type="spellStart"/>
      <w:r>
        <w:t>Mashup</w:t>
      </w:r>
      <w:proofErr w:type="spellEnd"/>
      <w:r>
        <w:t xml:space="preserve"> help</w:t>
      </w:r>
      <w:ins w:id="84" w:author="Nandita" w:date="2015-03-02T13:44:00Z">
        <w:r w:rsidR="00DD3CDC">
          <w:t>s</w:t>
        </w:r>
      </w:ins>
      <w:r>
        <w:t xml:space="preserve"> ease the friction of learning the technologies to build modern web applications.  The </w:t>
      </w:r>
      <w:proofErr w:type="spellStart"/>
      <w:r>
        <w:t>Mashup</w:t>
      </w:r>
      <w:proofErr w:type="spellEnd"/>
      <w:r>
        <w:t xml:space="preserve"> Core abstracts much of the complexity of Angular and other micro libraries</w:t>
      </w:r>
      <w:ins w:id="85" w:author="Nandita" w:date="2015-03-02T13:44:00Z">
        <w:r w:rsidR="00DD3CDC">
          <w:t>,</w:t>
        </w:r>
      </w:ins>
      <w:r>
        <w:t xml:space="preserve"> making SPA programming easy to learn.  As skills increase</w:t>
      </w:r>
      <w:ins w:id="86" w:author="Nandita" w:date="2015-03-02T13:44:00Z">
        <w:r w:rsidR="00DD3CDC">
          <w:t>,</w:t>
        </w:r>
      </w:ins>
      <w:r>
        <w:t xml:space="preserve"> developers can contribute in more advanced and complex ways.</w:t>
      </w:r>
    </w:p>
    <w:bookmarkEnd w:id="0"/>
    <w:p w14:paraId="00C33234" w14:textId="77777777" w:rsidR="00C00761" w:rsidRDefault="00C00761" w:rsidP="00C00761"/>
    <w:sectPr w:rsidR="00C007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Nandita" w:date="2015-03-01T19:50:00Z" w:initials="N">
    <w:p w14:paraId="0AA60420" w14:textId="77777777" w:rsidR="002E659F" w:rsidRDefault="002E659F">
      <w:pPr>
        <w:pStyle w:val="CommentText"/>
      </w:pPr>
      <w:r>
        <w:rPr>
          <w:rStyle w:val="CommentReference"/>
        </w:rPr>
        <w:annotationRef/>
      </w:r>
      <w:r>
        <w:rPr>
          <w:rStyle w:val="CommentReference"/>
        </w:rPr>
        <w:annotationRef/>
      </w:r>
      <w:r>
        <w:t>Please check if this is correct, and please use the original, if not.</w:t>
      </w:r>
    </w:p>
  </w:comment>
  <w:comment w:id="15" w:author="Nandita" w:date="2015-03-02T13:26:00Z" w:initials="N">
    <w:p w14:paraId="4FFDC90F" w14:textId="57B6C7A1" w:rsidR="006E6D0C" w:rsidRDefault="006E6D0C">
      <w:pPr>
        <w:pStyle w:val="CommentText"/>
      </w:pPr>
      <w:r>
        <w:rPr>
          <w:rStyle w:val="CommentReference"/>
        </w:rPr>
        <w:annotationRef/>
      </w:r>
      <w:r>
        <w:t>Again, please check if “ecosystem” is the right word, and use the original, if not.</w:t>
      </w:r>
    </w:p>
  </w:comment>
  <w:comment w:id="20" w:author="Nandita" w:date="2015-03-02T13:27:00Z" w:initials="N">
    <w:p w14:paraId="7A2933E6" w14:textId="166BBD77" w:rsidR="006E6D0C" w:rsidRDefault="006E6D0C">
      <w:pPr>
        <w:pStyle w:val="CommentText"/>
      </w:pPr>
      <w:r>
        <w:rPr>
          <w:rStyle w:val="CommentReference"/>
        </w:rPr>
        <w:annotationRef/>
      </w:r>
      <w:r>
        <w:t>Please check if “ecosystem” is the right word.</w:t>
      </w:r>
    </w:p>
  </w:comment>
  <w:comment w:id="23" w:author="Nandita" w:date="2015-03-02T13:19:00Z" w:initials="N">
    <w:p w14:paraId="20808A71" w14:textId="3EA4DF59" w:rsidR="00FD313F" w:rsidRDefault="00FD313F">
      <w:pPr>
        <w:pStyle w:val="CommentText"/>
      </w:pPr>
      <w:r>
        <w:rPr>
          <w:rStyle w:val="CommentReference"/>
        </w:rPr>
        <w:annotationRef/>
      </w:r>
      <w:r>
        <w:t>Both the subheadings are the same, this one and the one below it. Please either replace one with something else or remove the second one.</w:t>
      </w:r>
    </w:p>
  </w:comment>
  <w:comment w:id="55" w:author="Nandita" w:date="2015-03-02T13:21:00Z" w:initials="N">
    <w:p w14:paraId="20193BA5" w14:textId="6507E918" w:rsidR="00A449F2" w:rsidRDefault="00A449F2">
      <w:pPr>
        <w:pStyle w:val="CommentText"/>
      </w:pPr>
      <w:r>
        <w:rPr>
          <w:rStyle w:val="CommentReference"/>
        </w:rPr>
        <w:annotationRef/>
      </w:r>
      <w:r>
        <w:t>There is a bolded subheading under “cost” everywhere in this document except here. Please add a subheading here to match the style of the rest of the doc.</w:t>
      </w:r>
    </w:p>
  </w:comment>
  <w:comment w:id="63" w:author="Nandita" w:date="2015-03-02T13:39:00Z" w:initials="N">
    <w:p w14:paraId="0FE62023" w14:textId="5DC57D19" w:rsidR="009F5969" w:rsidRDefault="009F5969">
      <w:pPr>
        <w:pStyle w:val="CommentText"/>
      </w:pPr>
      <w:r>
        <w:rPr>
          <w:rStyle w:val="CommentReference"/>
        </w:rPr>
        <w:annotationRef/>
      </w:r>
      <w:r>
        <w:t>Please check if this is correct.</w:t>
      </w:r>
    </w:p>
  </w:comment>
  <w:comment w:id="68" w:author="Nandita" w:date="2015-03-02T13:41:00Z" w:initials="N">
    <w:p w14:paraId="175495A7" w14:textId="02E3688D" w:rsidR="009F5969" w:rsidRDefault="009F5969">
      <w:pPr>
        <w:pStyle w:val="CommentText"/>
      </w:pPr>
      <w:r>
        <w:rPr>
          <w:rStyle w:val="CommentReference"/>
        </w:rPr>
        <w:annotationRef/>
      </w:r>
      <w:r>
        <w:t>Please check if my change here is correct.</w:t>
      </w:r>
    </w:p>
  </w:comment>
  <w:comment w:id="80" w:author="Nandita" w:date="2015-03-02T13:43:00Z" w:initials="N">
    <w:p w14:paraId="313BB6F4" w14:textId="57E9758C" w:rsidR="00E41BB4" w:rsidRDefault="00E41BB4">
      <w:pPr>
        <w:pStyle w:val="CommentText"/>
      </w:pPr>
      <w:r>
        <w:rPr>
          <w:rStyle w:val="CommentReference"/>
        </w:rPr>
        <w:annotationRef/>
      </w:r>
      <w:r>
        <w:t>A word was missing here. Please check if this is the right 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A60420" w15:done="0"/>
  <w15:commentEx w15:paraId="4FFDC90F" w15:done="0"/>
  <w15:commentEx w15:paraId="7A2933E6" w15:done="0"/>
  <w15:commentEx w15:paraId="20808A71" w15:done="0"/>
  <w15:commentEx w15:paraId="20193BA5" w15:done="0"/>
  <w15:commentEx w15:paraId="0FE62023" w15:done="0"/>
  <w15:commentEx w15:paraId="175495A7" w15:done="0"/>
  <w15:commentEx w15:paraId="313BB6F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54FA"/>
    <w:multiLevelType w:val="hybridMultilevel"/>
    <w:tmpl w:val="B79A11F0"/>
    <w:lvl w:ilvl="0" w:tplc="73587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C5494"/>
    <w:multiLevelType w:val="hybridMultilevel"/>
    <w:tmpl w:val="CF487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EE5BA4"/>
    <w:multiLevelType w:val="hybridMultilevel"/>
    <w:tmpl w:val="BF9E8D9E"/>
    <w:lvl w:ilvl="0" w:tplc="2D98A7F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2333BB"/>
    <w:multiLevelType w:val="multilevel"/>
    <w:tmpl w:val="8702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D642C"/>
    <w:multiLevelType w:val="hybridMultilevel"/>
    <w:tmpl w:val="ECFC462E"/>
    <w:lvl w:ilvl="0" w:tplc="0E8C6FC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317AA5"/>
    <w:multiLevelType w:val="hybridMultilevel"/>
    <w:tmpl w:val="A32AF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ndita">
    <w15:presenceInfo w15:providerId="None" w15:userId="Nandi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0E"/>
    <w:rsid w:val="00001B1B"/>
    <w:rsid w:val="00032E33"/>
    <w:rsid w:val="000347B3"/>
    <w:rsid w:val="00036B54"/>
    <w:rsid w:val="0005195B"/>
    <w:rsid w:val="000555F5"/>
    <w:rsid w:val="0007350E"/>
    <w:rsid w:val="000B3266"/>
    <w:rsid w:val="000F1182"/>
    <w:rsid w:val="000F5D40"/>
    <w:rsid w:val="000F7BDE"/>
    <w:rsid w:val="00112FAC"/>
    <w:rsid w:val="0012741B"/>
    <w:rsid w:val="00164C7C"/>
    <w:rsid w:val="00170620"/>
    <w:rsid w:val="00180D93"/>
    <w:rsid w:val="001853FF"/>
    <w:rsid w:val="001A5EFF"/>
    <w:rsid w:val="001B0BE6"/>
    <w:rsid w:val="001B393D"/>
    <w:rsid w:val="001C6F6C"/>
    <w:rsid w:val="001D2657"/>
    <w:rsid w:val="001F1062"/>
    <w:rsid w:val="00263A84"/>
    <w:rsid w:val="002732E3"/>
    <w:rsid w:val="002A4F48"/>
    <w:rsid w:val="002B387F"/>
    <w:rsid w:val="002E4418"/>
    <w:rsid w:val="002E659F"/>
    <w:rsid w:val="002F0ABA"/>
    <w:rsid w:val="00302719"/>
    <w:rsid w:val="00302D9B"/>
    <w:rsid w:val="00312126"/>
    <w:rsid w:val="003177DF"/>
    <w:rsid w:val="003339A2"/>
    <w:rsid w:val="00337C37"/>
    <w:rsid w:val="00347454"/>
    <w:rsid w:val="00347515"/>
    <w:rsid w:val="00354C4B"/>
    <w:rsid w:val="003740D1"/>
    <w:rsid w:val="003740F9"/>
    <w:rsid w:val="00377F01"/>
    <w:rsid w:val="00380E38"/>
    <w:rsid w:val="00392747"/>
    <w:rsid w:val="0039451F"/>
    <w:rsid w:val="003A62F1"/>
    <w:rsid w:val="003B2F6F"/>
    <w:rsid w:val="003D4A53"/>
    <w:rsid w:val="003E4638"/>
    <w:rsid w:val="003E52D5"/>
    <w:rsid w:val="004011B5"/>
    <w:rsid w:val="004233E2"/>
    <w:rsid w:val="00430C3F"/>
    <w:rsid w:val="004379AC"/>
    <w:rsid w:val="004570B8"/>
    <w:rsid w:val="004626D4"/>
    <w:rsid w:val="00474469"/>
    <w:rsid w:val="00475359"/>
    <w:rsid w:val="00491C54"/>
    <w:rsid w:val="00496797"/>
    <w:rsid w:val="00497677"/>
    <w:rsid w:val="004A703B"/>
    <w:rsid w:val="004C1DD4"/>
    <w:rsid w:val="004E0253"/>
    <w:rsid w:val="004F4EC9"/>
    <w:rsid w:val="004F5B56"/>
    <w:rsid w:val="00500006"/>
    <w:rsid w:val="00514BBB"/>
    <w:rsid w:val="0051720E"/>
    <w:rsid w:val="00524234"/>
    <w:rsid w:val="0052499D"/>
    <w:rsid w:val="00527D9D"/>
    <w:rsid w:val="005352EB"/>
    <w:rsid w:val="0055190E"/>
    <w:rsid w:val="0057714A"/>
    <w:rsid w:val="005B4704"/>
    <w:rsid w:val="005B478B"/>
    <w:rsid w:val="005C19A7"/>
    <w:rsid w:val="005E3EFB"/>
    <w:rsid w:val="005F2A04"/>
    <w:rsid w:val="00601FA9"/>
    <w:rsid w:val="00616523"/>
    <w:rsid w:val="006401FD"/>
    <w:rsid w:val="00645CA4"/>
    <w:rsid w:val="00660A3C"/>
    <w:rsid w:val="0066206C"/>
    <w:rsid w:val="00665D3C"/>
    <w:rsid w:val="00675C36"/>
    <w:rsid w:val="006A3ED0"/>
    <w:rsid w:val="006B3420"/>
    <w:rsid w:val="006C3B8B"/>
    <w:rsid w:val="006D6BF6"/>
    <w:rsid w:val="006E6D0C"/>
    <w:rsid w:val="006F087F"/>
    <w:rsid w:val="00702186"/>
    <w:rsid w:val="007379D5"/>
    <w:rsid w:val="00775400"/>
    <w:rsid w:val="00782DE6"/>
    <w:rsid w:val="00795B4B"/>
    <w:rsid w:val="007D085C"/>
    <w:rsid w:val="007D332B"/>
    <w:rsid w:val="007E0AAF"/>
    <w:rsid w:val="00806EF2"/>
    <w:rsid w:val="00837147"/>
    <w:rsid w:val="0084257F"/>
    <w:rsid w:val="00855481"/>
    <w:rsid w:val="008701D8"/>
    <w:rsid w:val="00870C60"/>
    <w:rsid w:val="008718AE"/>
    <w:rsid w:val="00873E51"/>
    <w:rsid w:val="00874EB3"/>
    <w:rsid w:val="008B11CF"/>
    <w:rsid w:val="008B4CCB"/>
    <w:rsid w:val="008E21A1"/>
    <w:rsid w:val="008E7333"/>
    <w:rsid w:val="008E7863"/>
    <w:rsid w:val="00905A51"/>
    <w:rsid w:val="00937AF4"/>
    <w:rsid w:val="00946B4C"/>
    <w:rsid w:val="00950C48"/>
    <w:rsid w:val="00956D96"/>
    <w:rsid w:val="00961A93"/>
    <w:rsid w:val="0096364B"/>
    <w:rsid w:val="009846A5"/>
    <w:rsid w:val="0099368C"/>
    <w:rsid w:val="009A5D9C"/>
    <w:rsid w:val="009A70CE"/>
    <w:rsid w:val="009B63B5"/>
    <w:rsid w:val="009D4445"/>
    <w:rsid w:val="009F1F35"/>
    <w:rsid w:val="009F5969"/>
    <w:rsid w:val="00A0299F"/>
    <w:rsid w:val="00A0314D"/>
    <w:rsid w:val="00A24B7C"/>
    <w:rsid w:val="00A26A5A"/>
    <w:rsid w:val="00A449F2"/>
    <w:rsid w:val="00A5380A"/>
    <w:rsid w:val="00A57D69"/>
    <w:rsid w:val="00A6144F"/>
    <w:rsid w:val="00A714F9"/>
    <w:rsid w:val="00A73603"/>
    <w:rsid w:val="00A740D4"/>
    <w:rsid w:val="00AB3FBD"/>
    <w:rsid w:val="00AF37E3"/>
    <w:rsid w:val="00B03903"/>
    <w:rsid w:val="00B05803"/>
    <w:rsid w:val="00B35EE8"/>
    <w:rsid w:val="00B41171"/>
    <w:rsid w:val="00B55F3E"/>
    <w:rsid w:val="00B57EE2"/>
    <w:rsid w:val="00B836E1"/>
    <w:rsid w:val="00B87624"/>
    <w:rsid w:val="00BA1CD0"/>
    <w:rsid w:val="00BA6A21"/>
    <w:rsid w:val="00BD1528"/>
    <w:rsid w:val="00BD6984"/>
    <w:rsid w:val="00BE5996"/>
    <w:rsid w:val="00C00761"/>
    <w:rsid w:val="00C0249F"/>
    <w:rsid w:val="00C1753A"/>
    <w:rsid w:val="00C22883"/>
    <w:rsid w:val="00C53B90"/>
    <w:rsid w:val="00C53E7D"/>
    <w:rsid w:val="00C75893"/>
    <w:rsid w:val="00C8138C"/>
    <w:rsid w:val="00C8151F"/>
    <w:rsid w:val="00C86FDA"/>
    <w:rsid w:val="00C87212"/>
    <w:rsid w:val="00C87B77"/>
    <w:rsid w:val="00CA17E5"/>
    <w:rsid w:val="00CA2B4F"/>
    <w:rsid w:val="00CB0B56"/>
    <w:rsid w:val="00CB6CE5"/>
    <w:rsid w:val="00CC331D"/>
    <w:rsid w:val="00CC626C"/>
    <w:rsid w:val="00CC6459"/>
    <w:rsid w:val="00CD0149"/>
    <w:rsid w:val="00CD43CB"/>
    <w:rsid w:val="00D04CA6"/>
    <w:rsid w:val="00D17950"/>
    <w:rsid w:val="00D57263"/>
    <w:rsid w:val="00D60671"/>
    <w:rsid w:val="00D776D1"/>
    <w:rsid w:val="00D86EF2"/>
    <w:rsid w:val="00D9279A"/>
    <w:rsid w:val="00DC7D4E"/>
    <w:rsid w:val="00DD3CDC"/>
    <w:rsid w:val="00DD6C12"/>
    <w:rsid w:val="00DE2FE8"/>
    <w:rsid w:val="00E10322"/>
    <w:rsid w:val="00E237C8"/>
    <w:rsid w:val="00E41BB4"/>
    <w:rsid w:val="00E473CA"/>
    <w:rsid w:val="00E77FEA"/>
    <w:rsid w:val="00E81B8E"/>
    <w:rsid w:val="00EA4B20"/>
    <w:rsid w:val="00EB24BE"/>
    <w:rsid w:val="00EB55A6"/>
    <w:rsid w:val="00EE614F"/>
    <w:rsid w:val="00EF55D4"/>
    <w:rsid w:val="00F0508D"/>
    <w:rsid w:val="00F05C7D"/>
    <w:rsid w:val="00F61F15"/>
    <w:rsid w:val="00F673FE"/>
    <w:rsid w:val="00F841C9"/>
    <w:rsid w:val="00F903C4"/>
    <w:rsid w:val="00FC1C68"/>
    <w:rsid w:val="00FD313F"/>
    <w:rsid w:val="00FE2677"/>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7469"/>
  <w15:chartTrackingRefBased/>
  <w15:docId w15:val="{9900798D-BCE1-4EBF-A186-9DC12040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F6C"/>
  </w:style>
  <w:style w:type="paragraph" w:styleId="Heading1">
    <w:name w:val="heading 1"/>
    <w:basedOn w:val="Normal"/>
    <w:next w:val="Normal"/>
    <w:link w:val="Heading1Char"/>
    <w:uiPriority w:val="9"/>
    <w:qFormat/>
    <w:rsid w:val="001C6F6C"/>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C6F6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1C6F6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C6F6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C6F6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C6F6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C6F6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C6F6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C6F6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6F6C"/>
    <w:rPr>
      <w:rFonts w:asciiTheme="majorHAnsi" w:eastAsiaTheme="majorEastAsia" w:hAnsiTheme="majorHAnsi" w:cstheme="majorBidi"/>
      <w:sz w:val="36"/>
      <w:szCs w:val="36"/>
    </w:rPr>
  </w:style>
  <w:style w:type="paragraph" w:styleId="ListParagraph">
    <w:name w:val="List Paragraph"/>
    <w:basedOn w:val="Normal"/>
    <w:uiPriority w:val="34"/>
    <w:qFormat/>
    <w:rsid w:val="00601FA9"/>
    <w:pPr>
      <w:ind w:left="720"/>
      <w:contextualSpacing/>
    </w:pPr>
  </w:style>
  <w:style w:type="character" w:styleId="Hyperlink">
    <w:name w:val="Hyperlink"/>
    <w:basedOn w:val="DefaultParagraphFont"/>
    <w:uiPriority w:val="99"/>
    <w:unhideWhenUsed/>
    <w:rsid w:val="001C6F6C"/>
    <w:rPr>
      <w:color w:val="0563C1" w:themeColor="hyperlink"/>
      <w:u w:val="single"/>
    </w:rPr>
  </w:style>
  <w:style w:type="character" w:customStyle="1" w:styleId="Heading1Char">
    <w:name w:val="Heading 1 Char"/>
    <w:basedOn w:val="DefaultParagraphFont"/>
    <w:link w:val="Heading1"/>
    <w:uiPriority w:val="9"/>
    <w:rsid w:val="001C6F6C"/>
    <w:rPr>
      <w:rFonts w:asciiTheme="majorHAnsi" w:eastAsiaTheme="majorEastAsia" w:hAnsiTheme="majorHAnsi" w:cstheme="majorBidi"/>
      <w:caps/>
      <w:spacing w:val="10"/>
      <w:sz w:val="36"/>
      <w:szCs w:val="36"/>
    </w:rPr>
  </w:style>
  <w:style w:type="character" w:customStyle="1" w:styleId="Heading3Char">
    <w:name w:val="Heading 3 Char"/>
    <w:basedOn w:val="DefaultParagraphFont"/>
    <w:link w:val="Heading3"/>
    <w:uiPriority w:val="9"/>
    <w:rsid w:val="001C6F6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C6F6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C6F6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C6F6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C6F6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C6F6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C6F6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C6F6C"/>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1C6F6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C6F6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C6F6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C6F6C"/>
    <w:rPr>
      <w:color w:val="000000" w:themeColor="text1"/>
      <w:sz w:val="24"/>
      <w:szCs w:val="24"/>
    </w:rPr>
  </w:style>
  <w:style w:type="character" w:styleId="Strong">
    <w:name w:val="Strong"/>
    <w:basedOn w:val="DefaultParagraphFont"/>
    <w:uiPriority w:val="22"/>
    <w:qFormat/>
    <w:rsid w:val="001C6F6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C6F6C"/>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1C6F6C"/>
    <w:pPr>
      <w:spacing w:after="0" w:line="240" w:lineRule="auto"/>
    </w:pPr>
  </w:style>
  <w:style w:type="paragraph" w:styleId="Quote">
    <w:name w:val="Quote"/>
    <w:basedOn w:val="Normal"/>
    <w:next w:val="Normal"/>
    <w:link w:val="QuoteChar"/>
    <w:uiPriority w:val="29"/>
    <w:qFormat/>
    <w:rsid w:val="001C6F6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C6F6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C6F6C"/>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1C6F6C"/>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1C6F6C"/>
    <w:rPr>
      <w:i/>
      <w:iCs/>
      <w:color w:val="auto"/>
    </w:rPr>
  </w:style>
  <w:style w:type="character" w:styleId="IntenseEmphasis">
    <w:name w:val="Intense Emphasis"/>
    <w:basedOn w:val="DefaultParagraphFont"/>
    <w:uiPriority w:val="21"/>
    <w:qFormat/>
    <w:rsid w:val="001C6F6C"/>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1C6F6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C6F6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C6F6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1C6F6C"/>
    <w:pPr>
      <w:outlineLvl w:val="9"/>
    </w:pPr>
  </w:style>
  <w:style w:type="character" w:styleId="CommentReference">
    <w:name w:val="annotation reference"/>
    <w:basedOn w:val="DefaultParagraphFont"/>
    <w:uiPriority w:val="99"/>
    <w:semiHidden/>
    <w:unhideWhenUsed/>
    <w:rsid w:val="002E659F"/>
    <w:rPr>
      <w:sz w:val="16"/>
      <w:szCs w:val="16"/>
    </w:rPr>
  </w:style>
  <w:style w:type="paragraph" w:styleId="CommentText">
    <w:name w:val="annotation text"/>
    <w:basedOn w:val="Normal"/>
    <w:link w:val="CommentTextChar"/>
    <w:uiPriority w:val="99"/>
    <w:semiHidden/>
    <w:unhideWhenUsed/>
    <w:rsid w:val="002E659F"/>
    <w:pPr>
      <w:spacing w:line="240" w:lineRule="auto"/>
    </w:pPr>
    <w:rPr>
      <w:sz w:val="20"/>
      <w:szCs w:val="20"/>
    </w:rPr>
  </w:style>
  <w:style w:type="character" w:customStyle="1" w:styleId="CommentTextChar">
    <w:name w:val="Comment Text Char"/>
    <w:basedOn w:val="DefaultParagraphFont"/>
    <w:link w:val="CommentText"/>
    <w:uiPriority w:val="99"/>
    <w:semiHidden/>
    <w:rsid w:val="002E659F"/>
    <w:rPr>
      <w:sz w:val="20"/>
      <w:szCs w:val="20"/>
    </w:rPr>
  </w:style>
  <w:style w:type="paragraph" w:styleId="CommentSubject">
    <w:name w:val="annotation subject"/>
    <w:basedOn w:val="CommentText"/>
    <w:next w:val="CommentText"/>
    <w:link w:val="CommentSubjectChar"/>
    <w:uiPriority w:val="99"/>
    <w:semiHidden/>
    <w:unhideWhenUsed/>
    <w:rsid w:val="002E659F"/>
    <w:rPr>
      <w:b/>
      <w:bCs/>
    </w:rPr>
  </w:style>
  <w:style w:type="character" w:customStyle="1" w:styleId="CommentSubjectChar">
    <w:name w:val="Comment Subject Char"/>
    <w:basedOn w:val="CommentTextChar"/>
    <w:link w:val="CommentSubject"/>
    <w:uiPriority w:val="99"/>
    <w:semiHidden/>
    <w:rsid w:val="002E659F"/>
    <w:rPr>
      <w:b/>
      <w:bCs/>
      <w:sz w:val="20"/>
      <w:szCs w:val="20"/>
    </w:rPr>
  </w:style>
  <w:style w:type="paragraph" w:styleId="BalloonText">
    <w:name w:val="Balloon Text"/>
    <w:basedOn w:val="Normal"/>
    <w:link w:val="BalloonTextChar"/>
    <w:uiPriority w:val="99"/>
    <w:semiHidden/>
    <w:unhideWhenUsed/>
    <w:rsid w:val="002E6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5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994628">
      <w:bodyDiv w:val="1"/>
      <w:marLeft w:val="0"/>
      <w:marRight w:val="0"/>
      <w:marTop w:val="0"/>
      <w:marBottom w:val="0"/>
      <w:divBdr>
        <w:top w:val="none" w:sz="0" w:space="0" w:color="auto"/>
        <w:left w:val="none" w:sz="0" w:space="0" w:color="auto"/>
        <w:bottom w:val="none" w:sz="0" w:space="0" w:color="auto"/>
        <w:right w:val="none" w:sz="0" w:space="0" w:color="auto"/>
      </w:divBdr>
    </w:div>
    <w:div w:id="130234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en.wikipedia.org/wiki/Technical_deb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1227</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Nandita</cp:lastModifiedBy>
  <cp:revision>16</cp:revision>
  <dcterms:created xsi:type="dcterms:W3CDTF">2015-02-27T04:51:00Z</dcterms:created>
  <dcterms:modified xsi:type="dcterms:W3CDTF">2015-03-02T09:01:00Z</dcterms:modified>
</cp:coreProperties>
</file>