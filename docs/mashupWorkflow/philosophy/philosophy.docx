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33B70" w14:textId="77777777" w:rsidR="0052499D" w:rsidRDefault="00474469" w:rsidP="001C6F6C">
      <w:pPr>
        <w:pStyle w:val="Heading2"/>
      </w:pPr>
      <w:bookmarkStart w:id="0" w:name="_Toc412272911"/>
      <w:r>
        <w:t>List of Philosophy Priorities</w:t>
      </w:r>
    </w:p>
    <w:p w14:paraId="3B2C1799" w14:textId="77777777" w:rsidR="0052499D" w:rsidRDefault="0052499D" w:rsidP="006644DC">
      <w:pPr>
        <w:rPr>
          <w:b/>
        </w:rPr>
      </w:pPr>
      <w:r w:rsidRPr="0045509B">
        <w:rPr>
          <w:b/>
        </w:rPr>
        <w:t>Reduce technical debt</w:t>
      </w:r>
    </w:p>
    <w:p w14:paraId="25920F3E" w14:textId="7BC0E926" w:rsidR="0045509B" w:rsidRDefault="007C4D50" w:rsidP="0045509B">
      <w:r>
        <w:t xml:space="preserve">All effort must be </w:t>
      </w:r>
      <w:del w:id="1" w:author="Nandita" w:date="2015-03-02T14:28:00Z">
        <w:r w:rsidDel="004C28E8">
          <w:delText xml:space="preserve">taken </w:delText>
        </w:r>
      </w:del>
      <w:ins w:id="2" w:author="Nandita" w:date="2015-03-02T14:28:00Z">
        <w:r w:rsidR="004C28E8">
          <w:t>made</w:t>
        </w:r>
        <w:r w:rsidR="004C28E8">
          <w:t xml:space="preserve"> </w:t>
        </w:r>
      </w:ins>
      <w:r>
        <w:t xml:space="preserve">to reduce technical debt.  We’re building business applications so </w:t>
      </w:r>
      <w:del w:id="3" w:author="Nandita" w:date="2015-03-01T17:38:00Z">
        <w:r w:rsidDel="00CE547B">
          <w:delText>all considerations</w:delText>
        </w:r>
      </w:del>
      <w:ins w:id="4" w:author="Nandita" w:date="2015-03-01T17:38:00Z">
        <w:r w:rsidR="00CE547B">
          <w:t>we</w:t>
        </w:r>
      </w:ins>
      <w:r>
        <w:t xml:space="preserve"> must consider cost before all else.  The complete cost of ownership including initial development, support, and opportunity costs must be taken into account.  Technical debt can be significantly reduced by making sound decisions based on past experiences.</w:t>
      </w:r>
    </w:p>
    <w:p w14:paraId="6F5F7C03" w14:textId="77777777" w:rsidR="007C4D50" w:rsidRDefault="007C4D50" w:rsidP="007C4D50">
      <w:pPr>
        <w:pStyle w:val="ListParagraph"/>
        <w:numPr>
          <w:ilvl w:val="0"/>
          <w:numId w:val="7"/>
        </w:numPr>
      </w:pPr>
      <w:r>
        <w:t xml:space="preserve">Reduce the number of technologies in the </w:t>
      </w:r>
      <w:commentRangeStart w:id="5"/>
      <w:r>
        <w:t>ec</w:t>
      </w:r>
      <w:del w:id="6" w:author="Nandita" w:date="2015-03-01T17:39:00Z">
        <w:r w:rsidDel="00194AA7">
          <w:delText>h</w:delText>
        </w:r>
      </w:del>
      <w:r>
        <w:t>o</w:t>
      </w:r>
      <w:del w:id="7" w:author="Nandita" w:date="2015-03-01T17:39:00Z">
        <w:r w:rsidDel="00194AA7">
          <w:delText xml:space="preserve"> </w:delText>
        </w:r>
      </w:del>
      <w:r>
        <w:t>system</w:t>
      </w:r>
      <w:commentRangeEnd w:id="5"/>
      <w:r w:rsidR="00CD3C0E">
        <w:rPr>
          <w:rStyle w:val="CommentReference"/>
        </w:rPr>
        <w:commentReference w:id="5"/>
      </w:r>
      <w:r>
        <w:t>.</w:t>
      </w:r>
    </w:p>
    <w:p w14:paraId="3D256BA9" w14:textId="45ABAA0D" w:rsidR="007C4D50" w:rsidRDefault="004C28E8" w:rsidP="007C4D50">
      <w:pPr>
        <w:pStyle w:val="ListParagraph"/>
        <w:numPr>
          <w:ilvl w:val="0"/>
          <w:numId w:val="7"/>
        </w:numPr>
      </w:pPr>
      <w:commentRangeStart w:id="8"/>
      <w:ins w:id="9" w:author="Nandita" w:date="2015-03-02T14:30:00Z">
        <w:r>
          <w:t>Utilize s</w:t>
        </w:r>
      </w:ins>
      <w:del w:id="10" w:author="Nandita" w:date="2015-03-02T14:30:00Z">
        <w:r w:rsidR="00186347" w:rsidDel="004C28E8">
          <w:delText>S</w:delText>
        </w:r>
      </w:del>
      <w:r w:rsidR="00186347">
        <w:t xml:space="preserve">trong technical leadership </w:t>
      </w:r>
      <w:del w:id="11" w:author="Nandita" w:date="2015-03-02T14:30:00Z">
        <w:r w:rsidR="00186347" w:rsidDel="004C28E8">
          <w:delText xml:space="preserve">giving </w:delText>
        </w:r>
      </w:del>
      <w:ins w:id="12" w:author="Nandita" w:date="2015-03-02T14:30:00Z">
        <w:r>
          <w:t>that gives</w:t>
        </w:r>
        <w:r>
          <w:t xml:space="preserve"> </w:t>
        </w:r>
        <w:commentRangeEnd w:id="8"/>
        <w:r>
          <w:rPr>
            <w:rStyle w:val="CommentReference"/>
          </w:rPr>
          <w:commentReference w:id="8"/>
        </w:r>
      </w:ins>
      <w:r w:rsidR="00186347">
        <w:t>direction.</w:t>
      </w:r>
    </w:p>
    <w:p w14:paraId="5FA013E0" w14:textId="77777777" w:rsidR="00186347" w:rsidRDefault="00186347" w:rsidP="007C4D50">
      <w:pPr>
        <w:pStyle w:val="ListParagraph"/>
        <w:numPr>
          <w:ilvl w:val="0"/>
          <w:numId w:val="7"/>
        </w:numPr>
      </w:pPr>
      <w:r>
        <w:t xml:space="preserve">Develop a strong </w:t>
      </w:r>
      <w:proofErr w:type="spellStart"/>
      <w:r>
        <w:t>DevOps</w:t>
      </w:r>
      <w:proofErr w:type="spellEnd"/>
      <w:r>
        <w:t xml:space="preserve"> component to the development process.</w:t>
      </w:r>
    </w:p>
    <w:p w14:paraId="1B275E48" w14:textId="77777777" w:rsidR="00186347" w:rsidRDefault="00186347" w:rsidP="007C4D50">
      <w:pPr>
        <w:pStyle w:val="ListParagraph"/>
        <w:numPr>
          <w:ilvl w:val="0"/>
          <w:numId w:val="7"/>
        </w:numPr>
      </w:pPr>
      <w:r>
        <w:t>Adopt Continuous Integration and Continuous Deployment.</w:t>
      </w:r>
    </w:p>
    <w:p w14:paraId="5058A4D5" w14:textId="77777777" w:rsidR="00FD06F4" w:rsidRPr="0045509B" w:rsidRDefault="00FD06F4" w:rsidP="007C4D50">
      <w:pPr>
        <w:pStyle w:val="ListParagraph"/>
        <w:numPr>
          <w:ilvl w:val="0"/>
          <w:numId w:val="7"/>
        </w:numPr>
      </w:pPr>
      <w:r>
        <w:t xml:space="preserve">Resist version divergence </w:t>
      </w:r>
    </w:p>
    <w:p w14:paraId="73B84D74" w14:textId="77777777" w:rsidR="0052499D" w:rsidRDefault="00474469" w:rsidP="006644DC">
      <w:pPr>
        <w:rPr>
          <w:b/>
        </w:rPr>
      </w:pPr>
      <w:r w:rsidRPr="0045509B">
        <w:rPr>
          <w:b/>
        </w:rPr>
        <w:t>Mobile First</w:t>
      </w:r>
    </w:p>
    <w:p w14:paraId="00803F53" w14:textId="5A810028" w:rsidR="0045509B" w:rsidRDefault="00FD06F4" w:rsidP="0045509B">
      <w:r>
        <w:t xml:space="preserve">Whether </w:t>
      </w:r>
      <w:ins w:id="13" w:author="Nandita" w:date="2015-03-01T17:40:00Z">
        <w:r w:rsidR="00194AA7">
          <w:t xml:space="preserve">or not </w:t>
        </w:r>
      </w:ins>
      <w:r>
        <w:t>you are designing specifically for mobile</w:t>
      </w:r>
      <w:ins w:id="14" w:author="Nandita" w:date="2015-03-01T17:40:00Z">
        <w:r w:rsidR="00194AA7">
          <w:t>,</w:t>
        </w:r>
      </w:ins>
      <w:del w:id="15" w:author="Nandita" w:date="2015-03-01T17:40:00Z">
        <w:r w:rsidDel="00194AA7">
          <w:delText xml:space="preserve"> or not</w:delText>
        </w:r>
      </w:del>
      <w:r>
        <w:t xml:space="preserve"> the </w:t>
      </w:r>
      <w:r w:rsidR="00395E64">
        <w:t>mobile first approach offers many benefits.  When considering the real-estate available for mobile devices</w:t>
      </w:r>
      <w:ins w:id="16" w:author="Nandita" w:date="2015-03-01T17:41:00Z">
        <w:r w:rsidR="00194AA7">
          <w:t>,</w:t>
        </w:r>
      </w:ins>
      <w:r w:rsidR="00395E64">
        <w:t xml:space="preserve"> you fall into the </w:t>
      </w:r>
      <w:commentRangeStart w:id="17"/>
      <w:del w:id="18" w:author="Nandita" w:date="2015-03-01T19:24:00Z">
        <w:r w:rsidR="00395E64" w:rsidDel="00A34502">
          <w:delText xml:space="preserve">pit </w:delText>
        </w:r>
      </w:del>
      <w:ins w:id="19" w:author="Nandita" w:date="2015-03-01T19:24:00Z">
        <w:r w:rsidR="00A34502">
          <w:t xml:space="preserve">lap </w:t>
        </w:r>
      </w:ins>
      <w:r w:rsidR="00395E64">
        <w:t>of success with better imagine</w:t>
      </w:r>
      <w:ins w:id="20" w:author="Nandita" w:date="2015-03-01T17:42:00Z">
        <w:r w:rsidR="00E70626">
          <w:t>d</w:t>
        </w:r>
      </w:ins>
      <w:commentRangeEnd w:id="17"/>
      <w:ins w:id="21" w:author="Nandita" w:date="2015-03-01T19:24:00Z">
        <w:r w:rsidR="00A34502">
          <w:rPr>
            <w:rStyle w:val="CommentReference"/>
          </w:rPr>
          <w:commentReference w:id="17"/>
        </w:r>
      </w:ins>
      <w:r w:rsidR="00395E64">
        <w:t xml:space="preserve"> UI design and faster running applications.  When considering mobile</w:t>
      </w:r>
      <w:ins w:id="22" w:author="Nandita" w:date="2015-03-01T19:26:00Z">
        <w:r w:rsidR="00B077D1">
          <w:t>,</w:t>
        </w:r>
      </w:ins>
      <w:r w:rsidR="00395E64">
        <w:t xml:space="preserve"> every aspect of performance from render time to the bits on the network is considered.</w:t>
      </w:r>
    </w:p>
    <w:p w14:paraId="530A0115" w14:textId="3D2722EC" w:rsidR="00395E64" w:rsidRPr="0045509B" w:rsidRDefault="00395E64" w:rsidP="0045509B">
      <w:r>
        <w:t xml:space="preserve">Ultimately, it’s far easier to scale the UI up from mobile to desktop than </w:t>
      </w:r>
      <w:del w:id="23" w:author="Nandita" w:date="2015-03-02T14:32:00Z">
        <w:r w:rsidDel="002D4A3F">
          <w:delText xml:space="preserve">scaling </w:delText>
        </w:r>
      </w:del>
      <w:ins w:id="24" w:author="Nandita" w:date="2015-03-02T14:32:00Z">
        <w:r w:rsidR="002D4A3F">
          <w:t>to scale</w:t>
        </w:r>
        <w:r w:rsidR="002D4A3F">
          <w:t xml:space="preserve"> </w:t>
        </w:r>
      </w:ins>
      <w:r>
        <w:t>an applications UI down from the desktop.</w:t>
      </w:r>
    </w:p>
    <w:p w14:paraId="41D869BB" w14:textId="77777777" w:rsidR="00474469" w:rsidRDefault="00474469" w:rsidP="006644DC">
      <w:pPr>
        <w:rPr>
          <w:b/>
        </w:rPr>
      </w:pPr>
      <w:r w:rsidRPr="0045509B">
        <w:rPr>
          <w:b/>
        </w:rPr>
        <w:t>(RWD) Responsive Web Design</w:t>
      </w:r>
    </w:p>
    <w:p w14:paraId="265D0DD7" w14:textId="6865746D" w:rsidR="0045509B" w:rsidRPr="0045509B" w:rsidRDefault="000C2F61" w:rsidP="0045509B">
      <w:r>
        <w:t xml:space="preserve">Responsive design is critical </w:t>
      </w:r>
      <w:ins w:id="25" w:author="Nandita" w:date="2015-03-02T14:32:00Z">
        <w:r w:rsidR="002D4A3F">
          <w:t>to</w:t>
        </w:r>
      </w:ins>
      <w:ins w:id="26" w:author="Nandita" w:date="2015-03-01T19:27:00Z">
        <w:r w:rsidR="00B077D1">
          <w:t xml:space="preserve"> </w:t>
        </w:r>
      </w:ins>
      <w:r>
        <w:t>delivering applications with a single code base because it takes in all form factors.</w:t>
      </w:r>
    </w:p>
    <w:p w14:paraId="5AE8C1F4" w14:textId="77777777" w:rsidR="00474469" w:rsidRDefault="00474469" w:rsidP="006644DC">
      <w:pPr>
        <w:rPr>
          <w:b/>
        </w:rPr>
      </w:pPr>
      <w:r w:rsidRPr="0045509B">
        <w:rPr>
          <w:b/>
        </w:rPr>
        <w:t>Offline First</w:t>
      </w:r>
    </w:p>
    <w:p w14:paraId="2E65871B" w14:textId="77777777" w:rsidR="0045509B" w:rsidRPr="0045509B" w:rsidRDefault="000C2F61" w:rsidP="0045509B">
      <w:r>
        <w:t>Designing your application to be offline first makes the application more resilient in the face of network instability.  Both desktop and web applications benefit from offline first design.</w:t>
      </w:r>
    </w:p>
    <w:p w14:paraId="07FCEC01" w14:textId="77777777" w:rsidR="00474469" w:rsidRPr="0045509B" w:rsidRDefault="00474469" w:rsidP="006644DC">
      <w:pPr>
        <w:rPr>
          <w:b/>
        </w:rPr>
      </w:pPr>
      <w:r w:rsidRPr="0045509B">
        <w:rPr>
          <w:b/>
        </w:rPr>
        <w:t>Build First</w:t>
      </w:r>
    </w:p>
    <w:bookmarkEnd w:id="0"/>
    <w:p w14:paraId="0CF6AA00" w14:textId="67974482" w:rsidR="00F52A89" w:rsidRDefault="000C2F61" w:rsidP="006644DC">
      <w:r>
        <w:t>Build continuously and build often.  When designing your application</w:t>
      </w:r>
      <w:ins w:id="27" w:author="Nandita" w:date="2015-03-01T19:28:00Z">
        <w:r w:rsidR="00B077D1">
          <w:t>,</w:t>
        </w:r>
      </w:ins>
      <w:r>
        <w:t xml:space="preserve"> consider how to use Grunt and other tools to </w:t>
      </w:r>
      <w:r w:rsidR="00C546C1">
        <w:t>continuously build your project.  You’ll find error</w:t>
      </w:r>
      <w:ins w:id="28" w:author="Nandita" w:date="2015-03-01T19:28:00Z">
        <w:r w:rsidR="00B077D1">
          <w:t>s</w:t>
        </w:r>
      </w:ins>
      <w:r w:rsidR="00C546C1">
        <w:t xml:space="preserve"> early.</w:t>
      </w:r>
    </w:p>
    <w:p w14:paraId="6DE467FC" w14:textId="77777777" w:rsidR="00474469" w:rsidRPr="00C546C1" w:rsidRDefault="00F52A89" w:rsidP="006644DC">
      <w:pPr>
        <w:rPr>
          <w:b/>
        </w:rPr>
      </w:pPr>
      <w:r w:rsidRPr="00C546C1">
        <w:rPr>
          <w:b/>
        </w:rPr>
        <w:t>Continuous Integration</w:t>
      </w:r>
    </w:p>
    <w:p w14:paraId="6E763245" w14:textId="1730766E" w:rsidR="00F52A89" w:rsidRDefault="00C546C1" w:rsidP="006644DC">
      <w:r>
        <w:t>Continuous Integration is similar to build first.  In a corporate environment</w:t>
      </w:r>
      <w:ins w:id="29" w:author="Nandita" w:date="2015-03-01T19:28:00Z">
        <w:r w:rsidR="00B077D1">
          <w:t>,</w:t>
        </w:r>
      </w:ins>
      <w:r>
        <w:t xml:space="preserve"> all your shared code is built often.  The end result is you no longer have to fear breaking interfaces.  Other applications that </w:t>
      </w:r>
      <w:commentRangeStart w:id="30"/>
      <w:r>
        <w:t>rel</w:t>
      </w:r>
      <w:del w:id="31" w:author="Nandita" w:date="2015-03-01T19:29:00Z">
        <w:r w:rsidDel="00B077D1">
          <w:delText>a</w:delText>
        </w:r>
      </w:del>
      <w:r>
        <w:t xml:space="preserve">y </w:t>
      </w:r>
      <w:commentRangeEnd w:id="30"/>
      <w:r w:rsidR="00B077D1">
        <w:rPr>
          <w:rStyle w:val="CommentReference"/>
        </w:rPr>
        <w:commentReference w:id="30"/>
      </w:r>
      <w:r>
        <w:t xml:space="preserve">on your shared code will break during the nightly build.  Fear of breaking interfaces leads to technical debt and eventually a </w:t>
      </w:r>
      <w:r>
        <w:lastRenderedPageBreak/>
        <w:t>complete re-write.  Internet Explorer is a good case study for what happens when you fear breaking interfaces.</w:t>
      </w:r>
    </w:p>
    <w:p w14:paraId="4773677E" w14:textId="77777777" w:rsidR="00F52A89" w:rsidRPr="00C546C1" w:rsidRDefault="00F52A89" w:rsidP="006644DC">
      <w:pPr>
        <w:rPr>
          <w:b/>
        </w:rPr>
      </w:pPr>
      <w:r w:rsidRPr="00C546C1">
        <w:rPr>
          <w:b/>
        </w:rPr>
        <w:t>Continuous Deployment</w:t>
      </w:r>
    </w:p>
    <w:p w14:paraId="3156324D" w14:textId="52BE1E05" w:rsidR="00F52A89" w:rsidRDefault="002762F7" w:rsidP="006644DC">
      <w:proofErr w:type="spellStart"/>
      <w:r>
        <w:t>DevOps</w:t>
      </w:r>
      <w:proofErr w:type="spellEnd"/>
      <w:r>
        <w:t xml:space="preserve"> is an emerging approach designed to reduce friction between the developer and operations processes.  Continuous deployment to production also reduces risk because many smaller changes </w:t>
      </w:r>
      <w:del w:id="32" w:author="Nandita" w:date="2015-03-01T19:30:00Z">
        <w:r w:rsidDel="00CD3C0E">
          <w:delText xml:space="preserve">is </w:delText>
        </w:r>
      </w:del>
      <w:ins w:id="33" w:author="Nandita" w:date="2015-03-01T19:30:00Z">
        <w:r w:rsidR="00CD3C0E">
          <w:t xml:space="preserve">are </w:t>
        </w:r>
      </w:ins>
      <w:r>
        <w:t>less risky than few</w:t>
      </w:r>
      <w:ins w:id="34" w:author="Nandita" w:date="2015-03-01T19:31:00Z">
        <w:r w:rsidR="00CD3C0E">
          <w:t>er</w:t>
        </w:r>
      </w:ins>
      <w:del w:id="35" w:author="Nandita" w:date="2015-03-01T19:31:00Z">
        <w:r w:rsidDel="00CD3C0E">
          <w:delText>er</w:delText>
        </w:r>
      </w:del>
      <w:ins w:id="36" w:author="Nandita" w:date="2015-03-01T19:31:00Z">
        <w:r w:rsidR="00CD3C0E">
          <w:t xml:space="preserve"> but</w:t>
        </w:r>
      </w:ins>
      <w:r>
        <w:t xml:space="preserve"> large</w:t>
      </w:r>
      <w:ins w:id="37" w:author="Nandita" w:date="2015-03-01T19:31:00Z">
        <w:r w:rsidR="00CD3C0E">
          <w:t>r</w:t>
        </w:r>
      </w:ins>
      <w:r>
        <w:t xml:space="preserve"> changes.  This approach leads to automation, removing the human element, resulting in further reduced risk.</w:t>
      </w:r>
    </w:p>
    <w:p w14:paraId="52D49288" w14:textId="77777777" w:rsidR="002762F7" w:rsidRDefault="002762F7" w:rsidP="006644DC">
      <w:pPr>
        <w:rPr>
          <w:b/>
        </w:rPr>
      </w:pPr>
      <w:r>
        <w:rPr>
          <w:b/>
        </w:rPr>
        <w:t>Continuous Improvement</w:t>
      </w:r>
    </w:p>
    <w:p w14:paraId="40064E16" w14:textId="393C24F7" w:rsidR="00FD06F4" w:rsidRDefault="002762F7" w:rsidP="006644DC">
      <w:r>
        <w:t xml:space="preserve">Managing the version of development tools and keeping component versions in sync requires continuous touching of all code.  When a new version of a micro library is introduced to the </w:t>
      </w:r>
      <w:commentRangeStart w:id="38"/>
      <w:r>
        <w:t>ec</w:t>
      </w:r>
      <w:del w:id="39" w:author="Nandita" w:date="2015-03-01T19:34:00Z">
        <w:r w:rsidDel="00870A61">
          <w:delText xml:space="preserve">ho </w:delText>
        </w:r>
      </w:del>
      <w:ins w:id="40" w:author="Nandita" w:date="2015-03-01T19:34:00Z">
        <w:r w:rsidR="00870A61">
          <w:t>o</w:t>
        </w:r>
      </w:ins>
      <w:r>
        <w:t>system</w:t>
      </w:r>
      <w:ins w:id="41" w:author="Nandita" w:date="2015-03-01T19:34:00Z">
        <w:r w:rsidR="007A3F81">
          <w:t>,</w:t>
        </w:r>
      </w:ins>
      <w:r>
        <w:t xml:space="preserve"> </w:t>
      </w:r>
      <w:commentRangeEnd w:id="38"/>
      <w:r w:rsidR="00870A61">
        <w:rPr>
          <w:rStyle w:val="CommentReference"/>
        </w:rPr>
        <w:commentReference w:id="38"/>
      </w:r>
      <w:del w:id="42" w:author="Nandita" w:date="2015-03-01T19:34:00Z">
        <w:r w:rsidDel="007A3F81">
          <w:delText xml:space="preserve">then </w:delText>
        </w:r>
      </w:del>
      <w:r>
        <w:t>all applications are immediately updated to this new version.  When a new technique is discovered</w:t>
      </w:r>
      <w:ins w:id="43" w:author="Nandita" w:date="2015-03-01T19:35:00Z">
        <w:r w:rsidR="007A3F81">
          <w:t>,</w:t>
        </w:r>
      </w:ins>
      <w:del w:id="44" w:author="Nandita" w:date="2015-03-01T19:35:00Z">
        <w:r w:rsidDel="007A3F81">
          <w:delText xml:space="preserve"> then</w:delText>
        </w:r>
      </w:del>
      <w:r>
        <w:t xml:space="preserve"> making the effort to implement this technique uniformly lowers technical debt.  All of the small changes required to achieve uniformity help</w:t>
      </w:r>
      <w:del w:id="45" w:author="Nandita" w:date="2015-03-02T14:34:00Z">
        <w:r w:rsidDel="002D4A3F">
          <w:delText>s</w:delText>
        </w:r>
      </w:del>
      <w:bookmarkStart w:id="46" w:name="_GoBack"/>
      <w:bookmarkEnd w:id="46"/>
      <w:r>
        <w:t xml:space="preserve"> avoid unplanned rewrites and forgotten code.</w:t>
      </w:r>
    </w:p>
    <w:p w14:paraId="4CEE844C" w14:textId="77777777" w:rsidR="00FD06F4" w:rsidRDefault="00FD06F4" w:rsidP="006644DC"/>
    <w:p w14:paraId="75563D6F" w14:textId="77777777" w:rsidR="000C2F61" w:rsidRDefault="000C2F61" w:rsidP="006644DC"/>
    <w:p w14:paraId="087FC5C3" w14:textId="77777777" w:rsidR="000C2F61" w:rsidRDefault="000C2F61" w:rsidP="006644DC"/>
    <w:p w14:paraId="28D275D3" w14:textId="77777777" w:rsidR="000C2F61" w:rsidRDefault="000C2F61" w:rsidP="006644DC"/>
    <w:p w14:paraId="2CFEEB08" w14:textId="77777777" w:rsidR="000C2F61" w:rsidRDefault="000C2F61" w:rsidP="006644DC"/>
    <w:p w14:paraId="4A8B6168" w14:textId="77777777" w:rsidR="000C2F61" w:rsidRDefault="000C2F61" w:rsidP="006644DC"/>
    <w:p w14:paraId="6024A1E7" w14:textId="77777777" w:rsidR="000C2F61" w:rsidRDefault="000C2F61" w:rsidP="006644DC"/>
    <w:p w14:paraId="786413ED" w14:textId="77777777" w:rsidR="000C2F61" w:rsidRDefault="000C2F61" w:rsidP="006644DC"/>
    <w:p w14:paraId="325D525A" w14:textId="77777777" w:rsidR="000C2F61" w:rsidRDefault="000C2F61" w:rsidP="006644DC"/>
    <w:p w14:paraId="412D05DC" w14:textId="77777777" w:rsidR="000C2F61" w:rsidRDefault="000C2F61" w:rsidP="006644DC"/>
    <w:p w14:paraId="7746A77A" w14:textId="77777777" w:rsidR="000C2F61" w:rsidRDefault="000C2F61" w:rsidP="006644DC"/>
    <w:p w14:paraId="6C93FC5D" w14:textId="77777777" w:rsidR="000C2F61" w:rsidRDefault="000C2F61" w:rsidP="006644DC"/>
    <w:p w14:paraId="04455E2C" w14:textId="77777777" w:rsidR="000C2F61" w:rsidRDefault="000C2F61" w:rsidP="006644DC"/>
    <w:p w14:paraId="743A5E20" w14:textId="77777777" w:rsidR="000C2F61" w:rsidRDefault="000C2F61" w:rsidP="006644DC"/>
    <w:p w14:paraId="7E39EEE7" w14:textId="77777777" w:rsidR="000C2F61" w:rsidRDefault="000C2F61" w:rsidP="006644DC"/>
    <w:p w14:paraId="0F8F08BC" w14:textId="77777777" w:rsidR="000C2F61" w:rsidRDefault="000C2F61" w:rsidP="006644DC"/>
    <w:p w14:paraId="7D4ECEAA" w14:textId="77777777" w:rsidR="000C2F61" w:rsidRDefault="000C2F61" w:rsidP="006644DC"/>
    <w:p w14:paraId="535B3CB4" w14:textId="77777777" w:rsidR="000C2F61" w:rsidRDefault="000C2F61" w:rsidP="006644DC"/>
    <w:p w14:paraId="6E34A36C" w14:textId="77777777" w:rsidR="000C2F61" w:rsidRDefault="000C2F61" w:rsidP="006644DC"/>
    <w:p w14:paraId="746E64DC" w14:textId="77777777" w:rsidR="000C2F61" w:rsidRDefault="000C2F61" w:rsidP="006644DC"/>
    <w:sectPr w:rsidR="000C2F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Nandita" w:date="2015-03-01T19:33:00Z" w:initials="N">
    <w:p w14:paraId="62927FE1" w14:textId="34450D74" w:rsidR="00CD3C0E" w:rsidRDefault="00CD3C0E">
      <w:pPr>
        <w:pStyle w:val="CommentText"/>
      </w:pPr>
      <w:r>
        <w:rPr>
          <w:rStyle w:val="CommentReference"/>
        </w:rPr>
        <w:annotationRef/>
      </w:r>
      <w:r>
        <w:t>Please check if this is correct, and please use the original, if not.</w:t>
      </w:r>
    </w:p>
  </w:comment>
  <w:comment w:id="8" w:author="Nandita" w:date="2015-03-02T14:30:00Z" w:initials="N">
    <w:p w14:paraId="65A7990D" w14:textId="5695B4A1" w:rsidR="004C28E8" w:rsidRDefault="004C28E8">
      <w:pPr>
        <w:pStyle w:val="CommentText"/>
      </w:pPr>
      <w:r>
        <w:rPr>
          <w:rStyle w:val="CommentReference"/>
        </w:rPr>
        <w:annotationRef/>
      </w:r>
      <w:r>
        <w:t>Please check if this matches your meaning.</w:t>
      </w:r>
    </w:p>
  </w:comment>
  <w:comment w:id="17" w:author="Nandita" w:date="2015-03-01T19:24:00Z" w:initials="N">
    <w:p w14:paraId="53F2BAEC" w14:textId="77777777" w:rsidR="00A34502" w:rsidRDefault="00A34502">
      <w:pPr>
        <w:pStyle w:val="CommentText"/>
      </w:pPr>
      <w:r>
        <w:rPr>
          <w:rStyle w:val="CommentReference"/>
        </w:rPr>
        <w:annotationRef/>
      </w:r>
      <w:r>
        <w:t>Please check if this retains your meaning.</w:t>
      </w:r>
    </w:p>
  </w:comment>
  <w:comment w:id="30" w:author="Nandita" w:date="2015-03-01T19:29:00Z" w:initials="N">
    <w:p w14:paraId="2F6793D0" w14:textId="5C7E41F2" w:rsidR="00B077D1" w:rsidRDefault="00B077D1">
      <w:pPr>
        <w:pStyle w:val="CommentText"/>
      </w:pPr>
      <w:r>
        <w:rPr>
          <w:rStyle w:val="CommentReference"/>
        </w:rPr>
        <w:annotationRef/>
      </w:r>
      <w:r>
        <w:t>Please check if this is correct, and please use the original, if not.</w:t>
      </w:r>
    </w:p>
  </w:comment>
  <w:comment w:id="38" w:author="Nandita" w:date="2015-03-01T19:34:00Z" w:initials="N">
    <w:p w14:paraId="78749CD4" w14:textId="72A1DCE6" w:rsidR="00870A61" w:rsidRDefault="00870A61">
      <w:pPr>
        <w:pStyle w:val="CommentText"/>
      </w:pPr>
      <w:r>
        <w:rPr>
          <w:rStyle w:val="CommentReference"/>
        </w:rPr>
        <w:annotationRef/>
      </w:r>
      <w:r>
        <w:rPr>
          <w:rStyle w:val="CommentReference"/>
        </w:rPr>
        <w:annotationRef/>
      </w:r>
      <w:r>
        <w:t>Please check if this is correct, and please use the original, if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27FE1" w15:done="0"/>
  <w15:commentEx w15:paraId="65A7990D" w15:done="0"/>
  <w15:commentEx w15:paraId="53F2BAEC" w15:done="0"/>
  <w15:commentEx w15:paraId="2F6793D0" w15:done="0"/>
  <w15:commentEx w15:paraId="78749CD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C2C6A14"/>
    <w:multiLevelType w:val="hybridMultilevel"/>
    <w:tmpl w:val="9F260E58"/>
    <w:lvl w:ilvl="0" w:tplc="351C043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E5BA4"/>
    <w:multiLevelType w:val="hybridMultilevel"/>
    <w:tmpl w:val="BF9E8D9E"/>
    <w:lvl w:ilvl="0" w:tplc="2D98A7FA">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5"/>
  </w:num>
  <w:num w:numId="6">
    <w:abstractNumId w:val="3"/>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dita">
    <w15:presenceInfo w15:providerId="None" w15:userId="Nandi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32E33"/>
    <w:rsid w:val="000347B3"/>
    <w:rsid w:val="0005195B"/>
    <w:rsid w:val="000555F5"/>
    <w:rsid w:val="0007350E"/>
    <w:rsid w:val="000B3266"/>
    <w:rsid w:val="000C2F61"/>
    <w:rsid w:val="000F1182"/>
    <w:rsid w:val="000F5D40"/>
    <w:rsid w:val="000F7BDE"/>
    <w:rsid w:val="00112FAC"/>
    <w:rsid w:val="0012741B"/>
    <w:rsid w:val="00164C7C"/>
    <w:rsid w:val="00170620"/>
    <w:rsid w:val="00180D93"/>
    <w:rsid w:val="001853FF"/>
    <w:rsid w:val="00186347"/>
    <w:rsid w:val="00194AA7"/>
    <w:rsid w:val="001A5EFF"/>
    <w:rsid w:val="001B0BE6"/>
    <w:rsid w:val="001B393D"/>
    <w:rsid w:val="001C6F6C"/>
    <w:rsid w:val="001D2657"/>
    <w:rsid w:val="001F1062"/>
    <w:rsid w:val="00263A84"/>
    <w:rsid w:val="002762F7"/>
    <w:rsid w:val="002A4F48"/>
    <w:rsid w:val="002B387F"/>
    <w:rsid w:val="002D4A3F"/>
    <w:rsid w:val="002E4418"/>
    <w:rsid w:val="002F0ABA"/>
    <w:rsid w:val="00302719"/>
    <w:rsid w:val="00302D9B"/>
    <w:rsid w:val="00312126"/>
    <w:rsid w:val="003339A2"/>
    <w:rsid w:val="00347454"/>
    <w:rsid w:val="00347515"/>
    <w:rsid w:val="00354C4B"/>
    <w:rsid w:val="003740D1"/>
    <w:rsid w:val="003740F9"/>
    <w:rsid w:val="00380E38"/>
    <w:rsid w:val="00392747"/>
    <w:rsid w:val="0039451F"/>
    <w:rsid w:val="00395E64"/>
    <w:rsid w:val="003A62F1"/>
    <w:rsid w:val="003B2F6F"/>
    <w:rsid w:val="003D4A53"/>
    <w:rsid w:val="003E4638"/>
    <w:rsid w:val="003E52D5"/>
    <w:rsid w:val="004011B5"/>
    <w:rsid w:val="004233E2"/>
    <w:rsid w:val="00430C3F"/>
    <w:rsid w:val="004379AC"/>
    <w:rsid w:val="0045509B"/>
    <w:rsid w:val="004570B8"/>
    <w:rsid w:val="004626D4"/>
    <w:rsid w:val="00474469"/>
    <w:rsid w:val="00475359"/>
    <w:rsid w:val="00491C54"/>
    <w:rsid w:val="00496797"/>
    <w:rsid w:val="004A703B"/>
    <w:rsid w:val="004C1DD4"/>
    <w:rsid w:val="004C28E8"/>
    <w:rsid w:val="004E0253"/>
    <w:rsid w:val="004F4EC9"/>
    <w:rsid w:val="004F5B56"/>
    <w:rsid w:val="00500006"/>
    <w:rsid w:val="00514BBB"/>
    <w:rsid w:val="0051720E"/>
    <w:rsid w:val="00524234"/>
    <w:rsid w:val="0052499D"/>
    <w:rsid w:val="00527D9D"/>
    <w:rsid w:val="005325AA"/>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44DC"/>
    <w:rsid w:val="00665D3C"/>
    <w:rsid w:val="006728C3"/>
    <w:rsid w:val="00675C36"/>
    <w:rsid w:val="006B3420"/>
    <w:rsid w:val="006C3B8B"/>
    <w:rsid w:val="006D6BF6"/>
    <w:rsid w:val="00702186"/>
    <w:rsid w:val="007379D5"/>
    <w:rsid w:val="00775400"/>
    <w:rsid w:val="00782DE6"/>
    <w:rsid w:val="00795B4B"/>
    <w:rsid w:val="007A3F81"/>
    <w:rsid w:val="007C4D50"/>
    <w:rsid w:val="007D085C"/>
    <w:rsid w:val="007D332B"/>
    <w:rsid w:val="007E0710"/>
    <w:rsid w:val="007E0AAF"/>
    <w:rsid w:val="00806EF2"/>
    <w:rsid w:val="00837147"/>
    <w:rsid w:val="0084257F"/>
    <w:rsid w:val="00855481"/>
    <w:rsid w:val="008701D8"/>
    <w:rsid w:val="00870A61"/>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D4445"/>
    <w:rsid w:val="009F1F35"/>
    <w:rsid w:val="00A0299F"/>
    <w:rsid w:val="00A0314D"/>
    <w:rsid w:val="00A24B7C"/>
    <w:rsid w:val="00A26A5A"/>
    <w:rsid w:val="00A34502"/>
    <w:rsid w:val="00A5380A"/>
    <w:rsid w:val="00A57D69"/>
    <w:rsid w:val="00A714F9"/>
    <w:rsid w:val="00A73603"/>
    <w:rsid w:val="00AB3FBD"/>
    <w:rsid w:val="00AF37E3"/>
    <w:rsid w:val="00B03903"/>
    <w:rsid w:val="00B05803"/>
    <w:rsid w:val="00B077D1"/>
    <w:rsid w:val="00B35EE8"/>
    <w:rsid w:val="00B41171"/>
    <w:rsid w:val="00B55F3E"/>
    <w:rsid w:val="00B57EE2"/>
    <w:rsid w:val="00B836E1"/>
    <w:rsid w:val="00B87624"/>
    <w:rsid w:val="00BA1CD0"/>
    <w:rsid w:val="00BA6A21"/>
    <w:rsid w:val="00BD1528"/>
    <w:rsid w:val="00BD6984"/>
    <w:rsid w:val="00BE5996"/>
    <w:rsid w:val="00C00761"/>
    <w:rsid w:val="00C1753A"/>
    <w:rsid w:val="00C22883"/>
    <w:rsid w:val="00C53B90"/>
    <w:rsid w:val="00C53E7D"/>
    <w:rsid w:val="00C546C1"/>
    <w:rsid w:val="00C75893"/>
    <w:rsid w:val="00C8138C"/>
    <w:rsid w:val="00C8151F"/>
    <w:rsid w:val="00C86FDA"/>
    <w:rsid w:val="00C87212"/>
    <w:rsid w:val="00C87B77"/>
    <w:rsid w:val="00C90EA6"/>
    <w:rsid w:val="00CA17E5"/>
    <w:rsid w:val="00CA2B4F"/>
    <w:rsid w:val="00CB0B56"/>
    <w:rsid w:val="00CB6CE5"/>
    <w:rsid w:val="00CC331D"/>
    <w:rsid w:val="00CC626C"/>
    <w:rsid w:val="00CC6459"/>
    <w:rsid w:val="00CD0149"/>
    <w:rsid w:val="00CD3C0E"/>
    <w:rsid w:val="00CD43CB"/>
    <w:rsid w:val="00CE547B"/>
    <w:rsid w:val="00D04CA6"/>
    <w:rsid w:val="00D17950"/>
    <w:rsid w:val="00D57263"/>
    <w:rsid w:val="00D60671"/>
    <w:rsid w:val="00D776D1"/>
    <w:rsid w:val="00D86EF2"/>
    <w:rsid w:val="00D9279A"/>
    <w:rsid w:val="00DC7D4E"/>
    <w:rsid w:val="00DD6C12"/>
    <w:rsid w:val="00DE2FE8"/>
    <w:rsid w:val="00E10322"/>
    <w:rsid w:val="00E237C8"/>
    <w:rsid w:val="00E473CA"/>
    <w:rsid w:val="00E70626"/>
    <w:rsid w:val="00E77FEA"/>
    <w:rsid w:val="00E81B8E"/>
    <w:rsid w:val="00EA4B20"/>
    <w:rsid w:val="00EB24BE"/>
    <w:rsid w:val="00EB55A6"/>
    <w:rsid w:val="00EE614F"/>
    <w:rsid w:val="00EF55D4"/>
    <w:rsid w:val="00F0508D"/>
    <w:rsid w:val="00F05C7D"/>
    <w:rsid w:val="00F52A89"/>
    <w:rsid w:val="00F61F15"/>
    <w:rsid w:val="00F673FE"/>
    <w:rsid w:val="00F841C9"/>
    <w:rsid w:val="00F903C4"/>
    <w:rsid w:val="00FC1C68"/>
    <w:rsid w:val="00FD06F4"/>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58C98"/>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 w:type="character" w:styleId="CommentReference">
    <w:name w:val="annotation reference"/>
    <w:basedOn w:val="DefaultParagraphFont"/>
    <w:uiPriority w:val="99"/>
    <w:semiHidden/>
    <w:unhideWhenUsed/>
    <w:rsid w:val="00A34502"/>
    <w:rPr>
      <w:sz w:val="16"/>
      <w:szCs w:val="16"/>
    </w:rPr>
  </w:style>
  <w:style w:type="paragraph" w:styleId="CommentText">
    <w:name w:val="annotation text"/>
    <w:basedOn w:val="Normal"/>
    <w:link w:val="CommentTextChar"/>
    <w:uiPriority w:val="99"/>
    <w:semiHidden/>
    <w:unhideWhenUsed/>
    <w:rsid w:val="00A34502"/>
    <w:pPr>
      <w:spacing w:line="240" w:lineRule="auto"/>
    </w:pPr>
    <w:rPr>
      <w:sz w:val="20"/>
      <w:szCs w:val="20"/>
    </w:rPr>
  </w:style>
  <w:style w:type="character" w:customStyle="1" w:styleId="CommentTextChar">
    <w:name w:val="Comment Text Char"/>
    <w:basedOn w:val="DefaultParagraphFont"/>
    <w:link w:val="CommentText"/>
    <w:uiPriority w:val="99"/>
    <w:semiHidden/>
    <w:rsid w:val="00A34502"/>
    <w:rPr>
      <w:sz w:val="20"/>
      <w:szCs w:val="20"/>
    </w:rPr>
  </w:style>
  <w:style w:type="paragraph" w:styleId="CommentSubject">
    <w:name w:val="annotation subject"/>
    <w:basedOn w:val="CommentText"/>
    <w:next w:val="CommentText"/>
    <w:link w:val="CommentSubjectChar"/>
    <w:uiPriority w:val="99"/>
    <w:semiHidden/>
    <w:unhideWhenUsed/>
    <w:rsid w:val="00A34502"/>
    <w:rPr>
      <w:b/>
      <w:bCs/>
    </w:rPr>
  </w:style>
  <w:style w:type="character" w:customStyle="1" w:styleId="CommentSubjectChar">
    <w:name w:val="Comment Subject Char"/>
    <w:basedOn w:val="CommentTextChar"/>
    <w:link w:val="CommentSubject"/>
    <w:uiPriority w:val="99"/>
    <w:semiHidden/>
    <w:rsid w:val="00A34502"/>
    <w:rPr>
      <w:b/>
      <w:bCs/>
      <w:sz w:val="20"/>
      <w:szCs w:val="20"/>
    </w:rPr>
  </w:style>
  <w:style w:type="paragraph" w:styleId="BalloonText">
    <w:name w:val="Balloon Text"/>
    <w:basedOn w:val="Normal"/>
    <w:link w:val="BalloonTextChar"/>
    <w:uiPriority w:val="99"/>
    <w:semiHidden/>
    <w:unhideWhenUsed/>
    <w:rsid w:val="00A345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Nandita</cp:lastModifiedBy>
  <cp:revision>12</cp:revision>
  <dcterms:created xsi:type="dcterms:W3CDTF">2015-02-27T04:50:00Z</dcterms:created>
  <dcterms:modified xsi:type="dcterms:W3CDTF">2015-03-02T09:05:00Z</dcterms:modified>
</cp:coreProperties>
</file>