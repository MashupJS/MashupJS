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668CB" w14:textId="77777777" w:rsidR="00B57EE2" w:rsidRDefault="00AD16A4" w:rsidP="00AD16A4">
      <w:pPr>
        <w:pStyle w:val="Title"/>
      </w:pPr>
      <w:r>
        <w:t>The MashupJS Menu</w:t>
      </w:r>
    </w:p>
    <w:p w14:paraId="2C4EF0BD" w14:textId="56CA57E0" w:rsidR="00AD16A4" w:rsidRDefault="00AD16A4">
      <w:r>
        <w:t>Most applications have some type of menu system linking the user to modules within the application.  The MashupJS is a composite of many applications</w:t>
      </w:r>
      <w:ins w:id="0" w:author="Nandita" w:date="2015-04-08T15:50:00Z">
        <w:r w:rsidR="000E4DDB">
          <w:t>,</w:t>
        </w:r>
      </w:ins>
      <w:r>
        <w:t xml:space="preserve"> so it links the user to multiple applications via its menu system.</w:t>
      </w:r>
    </w:p>
    <w:p w14:paraId="6B7656F4" w14:textId="77777777" w:rsidR="00AD16A4" w:rsidRDefault="00AD16A4">
      <w:r>
        <w:t>Developers will likely develop their applications in a separate implementation of the MashupJS and copy their applications</w:t>
      </w:r>
      <w:bookmarkStart w:id="1" w:name="_GoBack"/>
      <w:bookmarkEnd w:id="1"/>
      <w:r>
        <w:t xml:space="preserve"> directory to the deployment MashupJS.  For this to work</w:t>
      </w:r>
      <w:ins w:id="2" w:author="Nandita" w:date="2015-04-08T14:37:00Z">
        <w:r w:rsidR="00195C10">
          <w:t>,</w:t>
        </w:r>
      </w:ins>
      <w:r>
        <w:t xml:space="preserve"> the MashupJS must adopt a “drop-in” approach to adding applications.</w:t>
      </w:r>
    </w:p>
    <w:p w14:paraId="35F2B5BE" w14:textId="77777777" w:rsidR="00AD16A4" w:rsidRDefault="00AD16A4">
      <w:r>
        <w:t>Using Grunt/Gulp</w:t>
      </w:r>
      <w:ins w:id="3" w:author="Nandita" w:date="2015-04-08T14:37:00Z">
        <w:r w:rsidR="00195C10">
          <w:t>,</w:t>
        </w:r>
      </w:ins>
      <w:r>
        <w:t xml:space="preserve"> the mashup not only combines routes between multiple applications into a single routing system but pulls and displays application menu items giving the user a unified view of corporate applications.</w:t>
      </w:r>
    </w:p>
    <w:p w14:paraId="3B331177" w14:textId="77777777" w:rsidR="00FE3CCA" w:rsidRDefault="00FE3CCA" w:rsidP="00FE3CCA">
      <w:pPr>
        <w:pStyle w:val="Heading1"/>
      </w:pPr>
      <w:r>
        <w:t>File Structure for Drop-in Applications</w:t>
      </w:r>
    </w:p>
    <w:p w14:paraId="3131DB19" w14:textId="77777777" w:rsidR="00944CB1" w:rsidRDefault="00944CB1">
      <w:r>
        <w:t>In the example below</w:t>
      </w:r>
      <w:ins w:id="4" w:author="Nandita" w:date="2015-04-08T14:38:00Z">
        <w:r w:rsidR="00195C10">
          <w:t>,</w:t>
        </w:r>
      </w:ins>
      <w:r>
        <w:t xml:space="preserve"> app1, app2, and mashup all have items for the mashup menu.</w:t>
      </w:r>
    </w:p>
    <w:p w14:paraId="60AF11E4" w14:textId="77777777" w:rsidR="00AD16A4" w:rsidRDefault="000E4DDB">
      <w:r>
        <w:pict w14:anchorId="1EC41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33.25pt">
            <v:imagedata r:id="rId5" o:title="drop-in structure"/>
          </v:shape>
        </w:pict>
      </w:r>
    </w:p>
    <w:p w14:paraId="374E406E" w14:textId="77777777" w:rsidR="00944CB1" w:rsidRDefault="00944CB1">
      <w:r>
        <w:t>MashupJS menu items are stored in a JSON file with the name “menu.json.txt”.</w:t>
      </w:r>
    </w:p>
    <w:p w14:paraId="500A8551" w14:textId="3B59B607" w:rsidR="00944CB1" w:rsidRDefault="00944CB1">
      <w:pPr>
        <w:rPr>
          <w:rStyle w:val="SubtleEmphasis"/>
        </w:rPr>
      </w:pPr>
      <w:r w:rsidRPr="00944CB1">
        <w:rPr>
          <w:rStyle w:val="SubtleEmphasis"/>
        </w:rPr>
        <w:t xml:space="preserve">NOTE: </w:t>
      </w:r>
      <w:r w:rsidR="00D81FD6">
        <w:rPr>
          <w:rStyle w:val="SubtleEmphasis"/>
        </w:rPr>
        <w:t>Notice the “.txt” extension of the JSON file.  IIS is initially set up to understand HTML and TXT files but not JSON file</w:t>
      </w:r>
      <w:ins w:id="5" w:author="Nandita" w:date="2015-04-08T15:12:00Z">
        <w:r w:rsidR="0037790A">
          <w:rPr>
            <w:rStyle w:val="SubtleEmphasis"/>
          </w:rPr>
          <w:t>s</w:t>
        </w:r>
      </w:ins>
      <w:r w:rsidR="00D81FD6">
        <w:rPr>
          <w:rStyle w:val="SubtleEmphasis"/>
        </w:rPr>
        <w:t>.  The mime can be added but for the sake of simplicity I’ve decided to use “txt</w:t>
      </w:r>
      <w:ins w:id="6" w:author="Nandita" w:date="2015-04-08T14:39:00Z">
        <w:r w:rsidR="00195C10">
          <w:rPr>
            <w:rStyle w:val="SubtleEmphasis"/>
          </w:rPr>
          <w:t>.</w:t>
        </w:r>
      </w:ins>
      <w:r w:rsidR="00D81FD6">
        <w:rPr>
          <w:rStyle w:val="SubtleEmphasis"/>
        </w:rPr>
        <w:t>”</w:t>
      </w:r>
      <w:del w:id="7" w:author="Nandita" w:date="2015-04-08T14:39:00Z">
        <w:r w:rsidR="00D81FD6" w:rsidDel="00195C10">
          <w:rPr>
            <w:rStyle w:val="SubtleEmphasis"/>
          </w:rPr>
          <w:delText>.</w:delText>
        </w:r>
      </w:del>
    </w:p>
    <w:p w14:paraId="3EA94799" w14:textId="77777777" w:rsidR="000035EF" w:rsidRPr="000035EF" w:rsidRDefault="000035EF" w:rsidP="000035EF">
      <w:pPr>
        <w:rPr>
          <w:rStyle w:val="SubtleEmphasis"/>
          <w:i w:val="0"/>
        </w:rPr>
      </w:pPr>
      <w:r w:rsidRPr="000035EF">
        <w:rPr>
          <w:rStyle w:val="SubtleEmphasis"/>
          <w:i w:val="0"/>
        </w:rPr>
        <w:t>&lt;staticContent&gt;</w:t>
      </w:r>
    </w:p>
    <w:p w14:paraId="7F2C83E2" w14:textId="77777777" w:rsidR="000035EF" w:rsidRPr="000035EF" w:rsidRDefault="000035EF" w:rsidP="000035EF">
      <w:pPr>
        <w:rPr>
          <w:rStyle w:val="SubtleEmphasis"/>
          <w:i w:val="0"/>
        </w:rPr>
      </w:pPr>
      <w:r w:rsidRPr="000035EF">
        <w:rPr>
          <w:rStyle w:val="SubtleEmphasis"/>
          <w:i w:val="0"/>
        </w:rPr>
        <w:t xml:space="preserve">    &lt;remove fileExtension=".json" /&gt;</w:t>
      </w:r>
    </w:p>
    <w:p w14:paraId="69CC63FE" w14:textId="77777777" w:rsidR="000035EF" w:rsidRPr="000035EF" w:rsidRDefault="000035EF" w:rsidP="000035EF">
      <w:pPr>
        <w:rPr>
          <w:rStyle w:val="SubtleEmphasis"/>
          <w:i w:val="0"/>
        </w:rPr>
      </w:pPr>
      <w:r w:rsidRPr="000035EF">
        <w:rPr>
          <w:rStyle w:val="SubtleEmphasis"/>
          <w:i w:val="0"/>
        </w:rPr>
        <w:t xml:space="preserve">    &lt;mimeMap fileExtension=".json" mimeType="application/json" /&gt;</w:t>
      </w:r>
    </w:p>
    <w:p w14:paraId="612500E1" w14:textId="77777777" w:rsidR="00D81FD6" w:rsidRDefault="000035EF" w:rsidP="000035EF">
      <w:pPr>
        <w:rPr>
          <w:rStyle w:val="SubtleEmphasis"/>
          <w:i w:val="0"/>
        </w:rPr>
      </w:pPr>
      <w:r w:rsidRPr="000035EF">
        <w:rPr>
          <w:rStyle w:val="SubtleEmphasis"/>
          <w:i w:val="0"/>
        </w:rPr>
        <w:t xml:space="preserve">  &lt;/staticContent&gt;</w:t>
      </w:r>
    </w:p>
    <w:p w14:paraId="639FB05F" w14:textId="77777777" w:rsidR="000035EF" w:rsidRDefault="006253CD" w:rsidP="000035EF">
      <w:pPr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 xml:space="preserve">Reference: </w:t>
      </w:r>
      <w:hyperlink r:id="rId6" w:history="1">
        <w:r w:rsidRPr="00F453B4">
          <w:rPr>
            <w:rStyle w:val="Hyperlink"/>
          </w:rPr>
          <w:t>http://stackoverflow.com/questions/26699795/http-get-of-json-file-always-returns-404</w:t>
        </w:r>
      </w:hyperlink>
    </w:p>
    <w:p w14:paraId="003E174A" w14:textId="77777777" w:rsidR="006253CD" w:rsidRPr="00FE3CCA" w:rsidRDefault="00FE3CCA" w:rsidP="00FE3CCA">
      <w:pPr>
        <w:pStyle w:val="Heading1"/>
        <w:rPr>
          <w:rStyle w:val="SubtleEmphasis"/>
          <w:i w:val="0"/>
          <w:color w:val="auto"/>
        </w:rPr>
      </w:pPr>
      <w:r w:rsidRPr="00FE3CCA">
        <w:rPr>
          <w:rStyle w:val="SubtleEmphasis"/>
          <w:i w:val="0"/>
          <w:color w:val="auto"/>
        </w:rPr>
        <w:t>JSON Merge</w:t>
      </w:r>
    </w:p>
    <w:p w14:paraId="69101F23" w14:textId="77777777" w:rsidR="00A11339" w:rsidRDefault="00452B76" w:rsidP="00CF4F8B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Using a task manager, such as Grunt/Gulp,</w:t>
      </w:r>
      <w:r w:rsidR="00DE5513">
        <w:rPr>
          <w:rStyle w:val="SubtleEmphasis"/>
          <w:i w:val="0"/>
          <w:color w:val="auto"/>
        </w:rPr>
        <w:t xml:space="preserve"> “the menu.json.txt” files from each app </w:t>
      </w:r>
      <w:del w:id="8" w:author="Nandita" w:date="2015-04-08T14:40:00Z">
        <w:r w:rsidR="00DE5513" w:rsidDel="00195C10">
          <w:rPr>
            <w:rStyle w:val="SubtleEmphasis"/>
            <w:i w:val="0"/>
            <w:color w:val="auto"/>
          </w:rPr>
          <w:delText xml:space="preserve">is </w:delText>
        </w:r>
      </w:del>
      <w:ins w:id="9" w:author="Nandita" w:date="2015-04-08T14:40:00Z">
        <w:r w:rsidR="00195C10">
          <w:rPr>
            <w:rStyle w:val="SubtleEmphasis"/>
            <w:i w:val="0"/>
            <w:color w:val="auto"/>
          </w:rPr>
          <w:t xml:space="preserve">are </w:t>
        </w:r>
      </w:ins>
      <w:r w:rsidR="00DE5513">
        <w:rPr>
          <w:rStyle w:val="SubtleEmphasis"/>
          <w:i w:val="0"/>
          <w:color w:val="auto"/>
        </w:rPr>
        <w:t xml:space="preserve">merged into a single “menu.json.txt” file and placed into the “dist” directory.  </w:t>
      </w:r>
    </w:p>
    <w:p w14:paraId="2A8776D5" w14:textId="77777777" w:rsidR="00CF4F8B" w:rsidRDefault="00CF4F8B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 simple Grunt configuration makes this possible.</w:t>
      </w:r>
    </w:p>
    <w:p w14:paraId="29E68792" w14:textId="77777777" w:rsidR="00CF4F8B" w:rsidRDefault="000E4DDB" w:rsidP="000035EF">
      <w:pPr>
        <w:rPr>
          <w:rStyle w:val="SubtleEmphasis"/>
          <w:i w:val="0"/>
          <w:color w:val="auto"/>
        </w:rPr>
      </w:pPr>
      <w:hyperlink r:id="rId7" w:history="1">
        <w:r w:rsidR="00CF4F8B" w:rsidRPr="00F453B4">
          <w:rPr>
            <w:rStyle w:val="Hyperlink"/>
          </w:rPr>
          <w:t>https://www.npmjs.com/package/grunt-merge-json</w:t>
        </w:r>
      </w:hyperlink>
    </w:p>
    <w:p w14:paraId="0BEBBCBE" w14:textId="77777777" w:rsidR="00CF4F8B" w:rsidRDefault="00CF4F8B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Installing the Grunt plugin</w:t>
      </w:r>
      <w:r>
        <w:rPr>
          <w:rStyle w:val="SubtleEmphasis"/>
          <w:i w:val="0"/>
          <w:color w:val="auto"/>
        </w:rPr>
        <w:br/>
      </w:r>
      <w:r w:rsidRPr="00CF4F8B">
        <w:rPr>
          <w:rStyle w:val="SubtleEmphasis"/>
          <w:rFonts w:ascii="Courier New" w:hAnsi="Courier New" w:cs="Courier New"/>
          <w:i w:val="0"/>
          <w:color w:val="auto"/>
        </w:rPr>
        <w:t>npm install grunt-merge-json --save-dev</w:t>
      </w:r>
    </w:p>
    <w:p w14:paraId="6DB46A2F" w14:textId="77777777" w:rsidR="00CF4F8B" w:rsidRDefault="00CF4F8B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Loading the Grunt module</w:t>
      </w:r>
    </w:p>
    <w:p w14:paraId="3D5A90E0" w14:textId="77777777" w:rsidR="00CF4F8B" w:rsidRPr="00CF4F8B" w:rsidRDefault="00CF4F8B" w:rsidP="000035EF">
      <w:pPr>
        <w:rPr>
          <w:rStyle w:val="SubtleEmphasis"/>
          <w:rFonts w:ascii="Courier New" w:hAnsi="Courier New" w:cs="Courier New"/>
          <w:i w:val="0"/>
          <w:color w:val="auto"/>
        </w:rPr>
      </w:pPr>
      <w:r w:rsidRPr="00CF4F8B">
        <w:rPr>
          <w:rStyle w:val="SubtleEmphasis"/>
          <w:rFonts w:ascii="Courier New" w:hAnsi="Courier New" w:cs="Courier New"/>
          <w:i w:val="0"/>
          <w:color w:val="auto"/>
        </w:rPr>
        <w:t>grunt.loadNpmTasks('grunt-merge-json');</w:t>
      </w:r>
    </w:p>
    <w:p w14:paraId="5674A855" w14:textId="77777777" w:rsidR="00CF4F8B" w:rsidRDefault="00CF4F8B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Grunt configuration</w:t>
      </w:r>
    </w:p>
    <w:p w14:paraId="546A9F3E" w14:textId="77777777" w:rsidR="00CF4F8B" w:rsidRPr="00CF4F8B" w:rsidRDefault="00CF4F8B" w:rsidP="00CF4F8B">
      <w:pPr>
        <w:rPr>
          <w:rStyle w:val="SubtleEmphasis"/>
          <w:rFonts w:ascii="Courier New" w:hAnsi="Courier New" w:cs="Courier New"/>
          <w:i w:val="0"/>
          <w:color w:val="auto"/>
        </w:rPr>
      </w:pPr>
      <w:r w:rsidRPr="00CF4F8B">
        <w:rPr>
          <w:rStyle w:val="SubtleEmphasis"/>
          <w:rFonts w:ascii="Courier New" w:hAnsi="Courier New" w:cs="Courier New"/>
          <w:i w:val="0"/>
          <w:color w:val="auto"/>
        </w:rPr>
        <w:t>"merge-json": {</w:t>
      </w:r>
    </w:p>
    <w:p w14:paraId="196BE99D" w14:textId="77777777" w:rsidR="00CF4F8B" w:rsidRPr="00CF4F8B" w:rsidRDefault="00CF4F8B" w:rsidP="00CF4F8B">
      <w:pPr>
        <w:rPr>
          <w:rStyle w:val="SubtleEmphasis"/>
          <w:rFonts w:ascii="Courier New" w:hAnsi="Courier New" w:cs="Courier New"/>
          <w:i w:val="0"/>
          <w:color w:val="auto"/>
        </w:rPr>
      </w:pPr>
      <w:r w:rsidRPr="00CF4F8B">
        <w:rPr>
          <w:rStyle w:val="SubtleEmphasis"/>
          <w:rFonts w:ascii="Courier New" w:hAnsi="Courier New" w:cs="Courier New"/>
          <w:i w:val="0"/>
          <w:color w:val="auto"/>
        </w:rPr>
        <w:t xml:space="preserve">    menu: {</w:t>
      </w:r>
    </w:p>
    <w:p w14:paraId="5BEDE893" w14:textId="77777777" w:rsidR="00CF4F8B" w:rsidRPr="00CF4F8B" w:rsidRDefault="00CF4F8B" w:rsidP="00CF4F8B">
      <w:pPr>
        <w:rPr>
          <w:rStyle w:val="SubtleEmphasis"/>
          <w:rFonts w:ascii="Courier New" w:hAnsi="Courier New" w:cs="Courier New"/>
          <w:i w:val="0"/>
          <w:color w:val="auto"/>
        </w:rPr>
      </w:pPr>
      <w:r w:rsidRPr="00CF4F8B">
        <w:rPr>
          <w:rStyle w:val="SubtleEmphasis"/>
          <w:rFonts w:ascii="Courier New" w:hAnsi="Courier New" w:cs="Courier New"/>
          <w:i w:val="0"/>
          <w:color w:val="auto"/>
        </w:rPr>
        <w:tab/>
        <w:t>src: ['apps/**/menu.json.txt'],</w:t>
      </w:r>
    </w:p>
    <w:p w14:paraId="5100469D" w14:textId="77777777" w:rsidR="00CF4F8B" w:rsidRPr="00CF4F8B" w:rsidRDefault="00CF4F8B" w:rsidP="00CF4F8B">
      <w:pPr>
        <w:rPr>
          <w:rStyle w:val="SubtleEmphasis"/>
          <w:rFonts w:ascii="Courier New" w:hAnsi="Courier New" w:cs="Courier New"/>
          <w:i w:val="0"/>
          <w:color w:val="auto"/>
        </w:rPr>
      </w:pPr>
      <w:r w:rsidRPr="00CF4F8B">
        <w:rPr>
          <w:rStyle w:val="SubtleEmphasis"/>
          <w:rFonts w:ascii="Courier New" w:hAnsi="Courier New" w:cs="Courier New"/>
          <w:i w:val="0"/>
          <w:color w:val="auto"/>
        </w:rPr>
        <w:tab/>
        <w:t>dest: '&lt;%= distFolder %&gt;/menu.json.txt',</w:t>
      </w:r>
    </w:p>
    <w:p w14:paraId="12A1CE81" w14:textId="77777777" w:rsidR="00CF4F8B" w:rsidRPr="00CF4F8B" w:rsidRDefault="00CF4F8B" w:rsidP="00CF4F8B">
      <w:pPr>
        <w:rPr>
          <w:rStyle w:val="SubtleEmphasis"/>
          <w:rFonts w:ascii="Courier New" w:hAnsi="Courier New" w:cs="Courier New"/>
          <w:i w:val="0"/>
          <w:color w:val="auto"/>
        </w:rPr>
      </w:pPr>
      <w:r w:rsidRPr="00CF4F8B">
        <w:rPr>
          <w:rStyle w:val="SubtleEmphasis"/>
          <w:rFonts w:ascii="Courier New" w:hAnsi="Courier New" w:cs="Courier New"/>
          <w:i w:val="0"/>
          <w:color w:val="auto"/>
        </w:rPr>
        <w:t xml:space="preserve">    },</w:t>
      </w:r>
    </w:p>
    <w:p w14:paraId="647BD9B1" w14:textId="77777777" w:rsidR="00CF4F8B" w:rsidRPr="00CF4F8B" w:rsidRDefault="00CF4F8B" w:rsidP="00CF4F8B">
      <w:pPr>
        <w:rPr>
          <w:rStyle w:val="SubtleEmphasis"/>
          <w:rFonts w:ascii="Courier New" w:hAnsi="Courier New" w:cs="Courier New"/>
          <w:i w:val="0"/>
          <w:color w:val="auto"/>
        </w:rPr>
      </w:pPr>
      <w:r w:rsidRPr="00CF4F8B">
        <w:rPr>
          <w:rStyle w:val="SubtleEmphasis"/>
          <w:rFonts w:ascii="Courier New" w:hAnsi="Courier New" w:cs="Courier New"/>
          <w:i w:val="0"/>
          <w:color w:val="auto"/>
        </w:rPr>
        <w:t>},</w:t>
      </w:r>
    </w:p>
    <w:p w14:paraId="7E5B494B" w14:textId="77777777" w:rsidR="00CF4F8B" w:rsidRDefault="001A2682" w:rsidP="00CF4F8B">
      <w:pPr>
        <w:pStyle w:val="Heading1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Boiler</w:t>
      </w:r>
      <w:del w:id="10" w:author="Nandita" w:date="2015-04-08T14:40:00Z">
        <w:r w:rsidDel="00195C10">
          <w:rPr>
            <w:rStyle w:val="SubtleEmphasis"/>
            <w:i w:val="0"/>
            <w:color w:val="auto"/>
          </w:rPr>
          <w:delText xml:space="preserve"> </w:delText>
        </w:r>
      </w:del>
      <w:r>
        <w:rPr>
          <w:rStyle w:val="SubtleEmphasis"/>
          <w:i w:val="0"/>
          <w:color w:val="auto"/>
        </w:rPr>
        <w:t>plate pages</w:t>
      </w:r>
    </w:p>
    <w:p w14:paraId="0F17B4F7" w14:textId="77777777" w:rsidR="00CF4F8B" w:rsidRDefault="00CF4F8B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The Mashup’s core does not have its own UI controls or pages.  One of the drop-in applications in the “apps” directory must host your menu and menu logic.  The “apps/mashup” application starts with a couple boilerplate pages.</w:t>
      </w:r>
    </w:p>
    <w:p w14:paraId="1B861ECE" w14:textId="77777777" w:rsidR="00A11339" w:rsidRDefault="00A11339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The “apps/mashup” should be replace</w:t>
      </w:r>
      <w:ins w:id="11" w:author="Nandita" w:date="2015-04-08T14:41:00Z">
        <w:r w:rsidR="00195C10">
          <w:rPr>
            <w:rStyle w:val="SubtleEmphasis"/>
            <w:i w:val="0"/>
            <w:color w:val="auto"/>
          </w:rPr>
          <w:t>d</w:t>
        </w:r>
      </w:ins>
      <w:del w:id="12" w:author="Nandita" w:date="2015-04-08T14:41:00Z">
        <w:r w:rsidDel="00195C10">
          <w:rPr>
            <w:rStyle w:val="SubtleEmphasis"/>
            <w:i w:val="0"/>
            <w:color w:val="auto"/>
          </w:rPr>
          <w:delText>s</w:delText>
        </w:r>
      </w:del>
      <w:r>
        <w:rPr>
          <w:rStyle w:val="SubtleEmphasis"/>
          <w:i w:val="0"/>
          <w:color w:val="auto"/>
        </w:rPr>
        <w:t xml:space="preserve"> by your </w:t>
      </w:r>
      <w:r w:rsidR="00CF4F8B">
        <w:rPr>
          <w:rStyle w:val="SubtleEmphasis"/>
          <w:i w:val="0"/>
          <w:color w:val="auto"/>
        </w:rPr>
        <w:t>company’s</w:t>
      </w:r>
      <w:r>
        <w:rPr>
          <w:rStyle w:val="SubtleEmphasis"/>
          <w:i w:val="0"/>
          <w:color w:val="auto"/>
        </w:rPr>
        <w:t xml:space="preserve"> boiler</w:t>
      </w:r>
      <w:del w:id="13" w:author="Nandita" w:date="2015-04-08T14:41:00Z">
        <w:r w:rsidDel="00195C10">
          <w:rPr>
            <w:rStyle w:val="SubtleEmphasis"/>
            <w:i w:val="0"/>
            <w:color w:val="auto"/>
          </w:rPr>
          <w:delText xml:space="preserve"> </w:delText>
        </w:r>
      </w:del>
      <w:r>
        <w:rPr>
          <w:rStyle w:val="SubtleEmphasis"/>
          <w:i w:val="0"/>
          <w:color w:val="auto"/>
        </w:rPr>
        <w:t>plate pages.</w:t>
      </w:r>
    </w:p>
    <w:p w14:paraId="03588BB9" w14:textId="77777777" w:rsidR="00A11339" w:rsidRDefault="00A11339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welcome.html</w:t>
      </w:r>
    </w:p>
    <w:p w14:paraId="76F4E53C" w14:textId="77777777" w:rsidR="00A11339" w:rsidRPr="00A11339" w:rsidRDefault="00A11339" w:rsidP="00A11339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 basic welcome page.</w:t>
      </w:r>
    </w:p>
    <w:p w14:paraId="2C0B355F" w14:textId="77777777" w:rsidR="00A11339" w:rsidRDefault="00A11339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login.html</w:t>
      </w:r>
    </w:p>
    <w:p w14:paraId="450B39AE" w14:textId="77777777" w:rsidR="00A11339" w:rsidRPr="00A11339" w:rsidRDefault="00A11339" w:rsidP="00A11339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Each mashup app can have its own login.html page or share a common corporate login page.</w:t>
      </w:r>
    </w:p>
    <w:p w14:paraId="5AB09C94" w14:textId="77777777" w:rsidR="00A11339" w:rsidRDefault="00A11339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about.html</w:t>
      </w:r>
    </w:p>
    <w:p w14:paraId="4473C7D6" w14:textId="77777777" w:rsidR="00A11339" w:rsidRPr="00A11339" w:rsidRDefault="00A11339" w:rsidP="00A11339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Provides basic information about the user</w:t>
      </w:r>
      <w:ins w:id="14" w:author="Nandita" w:date="2015-04-08T14:45:00Z">
        <w:r w:rsidR="00481B02">
          <w:rPr>
            <w:rStyle w:val="SubtleEmphasis"/>
            <w:i w:val="0"/>
            <w:color w:val="auto"/>
          </w:rPr>
          <w:t>’</w:t>
        </w:r>
      </w:ins>
      <w:r>
        <w:rPr>
          <w:rStyle w:val="SubtleEmphasis"/>
          <w:i w:val="0"/>
          <w:color w:val="auto"/>
        </w:rPr>
        <w:t>s sessions and cached data elements.</w:t>
      </w:r>
    </w:p>
    <w:p w14:paraId="28C63010" w14:textId="77777777" w:rsidR="00A11339" w:rsidRDefault="00A11339" w:rsidP="000035EF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menu.html</w:t>
      </w:r>
    </w:p>
    <w:p w14:paraId="562EAF0D" w14:textId="77777777" w:rsidR="001A2682" w:rsidRDefault="00A11339" w:rsidP="001A2682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lastRenderedPageBreak/>
        <w:t>Provides links between Mashup applications.</w:t>
      </w:r>
    </w:p>
    <w:p w14:paraId="57FE6C60" w14:textId="77777777" w:rsidR="00557170" w:rsidRPr="003B0BCF" w:rsidRDefault="00DE5513" w:rsidP="000035EF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The</w:t>
      </w:r>
      <w:r w:rsidR="00557170">
        <w:rPr>
          <w:rStyle w:val="SubtleEmphasis"/>
          <w:i w:val="0"/>
          <w:color w:val="auto"/>
        </w:rPr>
        <w:t xml:space="preserve"> menu.controller.js of the application hosting the mashups menu will read and use the new “menu.json.txt</w:t>
      </w:r>
      <w:ins w:id="15" w:author="Nandita" w:date="2015-04-08T14:41:00Z">
        <w:r w:rsidR="00481B02">
          <w:rPr>
            <w:rStyle w:val="SubtleEmphasis"/>
            <w:i w:val="0"/>
            <w:color w:val="auto"/>
          </w:rPr>
          <w:t>.</w:t>
        </w:r>
      </w:ins>
      <w:r w:rsidR="00557170">
        <w:rPr>
          <w:rStyle w:val="SubtleEmphasis"/>
          <w:i w:val="0"/>
          <w:color w:val="auto"/>
        </w:rPr>
        <w:t>”</w:t>
      </w:r>
      <w:del w:id="16" w:author="Nandita" w:date="2015-04-08T14:41:00Z">
        <w:r w:rsidR="00557170" w:rsidDel="00481B02">
          <w:rPr>
            <w:rStyle w:val="SubtleEmphasis"/>
            <w:i w:val="0"/>
            <w:color w:val="auto"/>
          </w:rPr>
          <w:delText>.</w:delText>
        </w:r>
      </w:del>
    </w:p>
    <w:p w14:paraId="569072DE" w14:textId="77777777" w:rsidR="003B0BCF" w:rsidRPr="00FE3CCA" w:rsidRDefault="003B0BCF" w:rsidP="003B0BCF">
      <w:pPr>
        <w:pStyle w:val="Heading1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menu.json </w:t>
      </w:r>
      <w:commentRangeStart w:id="17"/>
      <w:r w:rsidR="0042499D">
        <w:rPr>
          <w:rStyle w:val="SubtleEmphasis"/>
          <w:i w:val="0"/>
          <w:color w:val="auto"/>
        </w:rPr>
        <w:t>dat</w:t>
      </w:r>
      <w:del w:id="18" w:author="Nandita" w:date="2015-04-08T14:41:00Z">
        <w:r w:rsidR="0042499D" w:rsidDel="00481B02">
          <w:rPr>
            <w:rStyle w:val="SubtleEmphasis"/>
            <w:i w:val="0"/>
            <w:color w:val="auto"/>
          </w:rPr>
          <w:delText>e</w:delText>
        </w:r>
      </w:del>
      <w:ins w:id="19" w:author="Nandita" w:date="2015-04-08T14:41:00Z">
        <w:r w:rsidR="00481B02">
          <w:rPr>
            <w:rStyle w:val="SubtleEmphasis"/>
            <w:i w:val="0"/>
            <w:color w:val="auto"/>
          </w:rPr>
          <w:t>a</w:t>
        </w:r>
      </w:ins>
      <w:r>
        <w:rPr>
          <w:rStyle w:val="SubtleEmphasis"/>
          <w:i w:val="0"/>
          <w:color w:val="auto"/>
        </w:rPr>
        <w:t xml:space="preserve"> </w:t>
      </w:r>
      <w:commentRangeEnd w:id="17"/>
      <w:r w:rsidR="00481B02">
        <w:rPr>
          <w:rStyle w:val="CommentReference"/>
          <w:rFonts w:asciiTheme="minorHAnsi" w:eastAsiaTheme="minorEastAsia" w:hAnsiTheme="minorHAnsi" w:cstheme="minorBidi"/>
          <w:caps w:val="0"/>
        </w:rPr>
        <w:commentReference w:id="17"/>
      </w:r>
      <w:r w:rsidR="0042499D">
        <w:rPr>
          <w:rStyle w:val="SubtleEmphasis"/>
          <w:i w:val="0"/>
          <w:color w:val="auto"/>
        </w:rPr>
        <w:t>object</w:t>
      </w:r>
    </w:p>
    <w:p w14:paraId="7E93A03C" w14:textId="77777777" w:rsidR="00944CB1" w:rsidRDefault="0042499D">
      <w:r>
        <w:t>The menu.json data object is basic.  This example only contains two levels but there is no limit on the number of levels possible.</w:t>
      </w:r>
    </w:p>
    <w:p w14:paraId="00772C17" w14:textId="77777777" w:rsidR="0042499D" w:rsidRDefault="0042499D">
      <w:r>
        <w:t xml:space="preserve">The first level, the root of the JSON object, is the category.  Initially the MashupJS has four categories but yours may </w:t>
      </w:r>
      <w:ins w:id="20" w:author="Nandita" w:date="2015-04-08T14:42:00Z">
        <w:r w:rsidR="00481B02">
          <w:t xml:space="preserve">be </w:t>
        </w:r>
      </w:ins>
      <w:r>
        <w:t>different in number and name.</w:t>
      </w:r>
    </w:p>
    <w:p w14:paraId="76E31F6E" w14:textId="77777777" w:rsidR="0042499D" w:rsidRDefault="0042499D">
      <w:r>
        <w:t>The four initial categories are:</w:t>
      </w:r>
    </w:p>
    <w:p w14:paraId="0239BE32" w14:textId="77777777" w:rsidR="0042499D" w:rsidRDefault="0042499D">
      <w:r>
        <w:t>Applications</w:t>
      </w:r>
    </w:p>
    <w:p w14:paraId="7C422D26" w14:textId="77777777" w:rsidR="0042499D" w:rsidRDefault="0042499D" w:rsidP="0042499D">
      <w:pPr>
        <w:pStyle w:val="ListParagraph"/>
        <w:numPr>
          <w:ilvl w:val="0"/>
          <w:numId w:val="1"/>
        </w:numPr>
      </w:pPr>
      <w:r>
        <w:t xml:space="preserve">Applications you build will likely have at least one menu item in the </w:t>
      </w:r>
      <w:del w:id="21" w:author="Nandita" w:date="2015-04-08T14:42:00Z">
        <w:r w:rsidDel="00481B02">
          <w:delText>A</w:delText>
        </w:r>
      </w:del>
      <w:ins w:id="22" w:author="Nandita" w:date="2015-04-08T14:42:00Z">
        <w:r w:rsidR="00481B02">
          <w:t>a</w:t>
        </w:r>
      </w:ins>
      <w:r>
        <w:t>pplication category.</w:t>
      </w:r>
    </w:p>
    <w:p w14:paraId="11CAF25C" w14:textId="77777777" w:rsidR="0042499D" w:rsidRDefault="0042499D">
      <w:r>
        <w:t>Utilities</w:t>
      </w:r>
    </w:p>
    <w:p w14:paraId="31C07F07" w14:textId="77777777" w:rsidR="0042499D" w:rsidRDefault="0042499D" w:rsidP="0042499D">
      <w:pPr>
        <w:pStyle w:val="ListParagraph"/>
        <w:numPr>
          <w:ilvl w:val="0"/>
          <w:numId w:val="1"/>
        </w:numPr>
      </w:pPr>
      <w:r>
        <w:t>Often we are required to build simple utility screens that aren’t large enough to be considered an application</w:t>
      </w:r>
      <w:del w:id="23" w:author="Nandita" w:date="2015-04-08T14:43:00Z">
        <w:r w:rsidDel="00481B02">
          <w:delText>s</w:delText>
        </w:r>
      </w:del>
      <w:r>
        <w:t xml:space="preserve">.  These can be organized in the </w:t>
      </w:r>
      <w:del w:id="24" w:author="Nandita" w:date="2015-04-08T14:43:00Z">
        <w:r w:rsidDel="00481B02">
          <w:delText>U</w:delText>
        </w:r>
      </w:del>
      <w:ins w:id="25" w:author="Nandita" w:date="2015-04-08T14:43:00Z">
        <w:r w:rsidR="00481B02">
          <w:t>u</w:t>
        </w:r>
      </w:ins>
      <w:r>
        <w:t>tilities category.</w:t>
      </w:r>
    </w:p>
    <w:p w14:paraId="40D5ED95" w14:textId="77777777" w:rsidR="0042499D" w:rsidRDefault="0042499D">
      <w:r>
        <w:t>Administrative</w:t>
      </w:r>
    </w:p>
    <w:p w14:paraId="6A085640" w14:textId="77777777" w:rsidR="0042499D" w:rsidRDefault="0042499D" w:rsidP="0042499D">
      <w:pPr>
        <w:pStyle w:val="ListParagraph"/>
        <w:numPr>
          <w:ilvl w:val="0"/>
          <w:numId w:val="1"/>
        </w:numPr>
      </w:pPr>
      <w:r>
        <w:t>Place to put basic user and application management pages.</w:t>
      </w:r>
    </w:p>
    <w:p w14:paraId="5CE1CF62" w14:textId="77777777" w:rsidR="0042499D" w:rsidRDefault="0042499D">
      <w:r>
        <w:t>Examples</w:t>
      </w:r>
    </w:p>
    <w:p w14:paraId="5DDDBF49" w14:textId="77777777" w:rsidR="00944CB1" w:rsidRDefault="0042499D" w:rsidP="0042499D">
      <w:pPr>
        <w:pStyle w:val="ListParagraph"/>
        <w:numPr>
          <w:ilvl w:val="0"/>
          <w:numId w:val="1"/>
        </w:numPr>
      </w:pPr>
      <w:r>
        <w:t xml:space="preserve">The MashupJS is a learning application.  Code examples can be embedded into the MashupJS but hidden from users.  Another option is to simply have another implementation of the MashupJS just for developers as a </w:t>
      </w:r>
      <w:del w:id="26" w:author="Nandita" w:date="2015-04-08T14:43:00Z">
        <w:r w:rsidDel="00481B02">
          <w:delText>F</w:delText>
        </w:r>
      </w:del>
      <w:ins w:id="27" w:author="Nandita" w:date="2015-04-08T14:43:00Z">
        <w:r w:rsidR="00481B02">
          <w:t>f</w:t>
        </w:r>
      </w:ins>
      <w:r>
        <w:t>ront-</w:t>
      </w:r>
      <w:del w:id="28" w:author="Nandita" w:date="2015-04-08T14:43:00Z">
        <w:r w:rsidDel="00481B02">
          <w:delText>E</w:delText>
        </w:r>
      </w:del>
      <w:ins w:id="29" w:author="Nandita" w:date="2015-04-08T14:43:00Z">
        <w:r w:rsidR="00481B02">
          <w:t>e</w:t>
        </w:r>
      </w:ins>
      <w:r>
        <w:t>nd code library.</w:t>
      </w:r>
    </w:p>
    <w:p w14:paraId="1F0047D0" w14:textId="77777777" w:rsidR="0042499D" w:rsidRDefault="0042499D" w:rsidP="0042499D"/>
    <w:p w14:paraId="68CFA671" w14:textId="77777777" w:rsidR="00712136" w:rsidRDefault="00712136" w:rsidP="00712136">
      <w:pPr>
        <w:pStyle w:val="Heading1"/>
      </w:pPr>
      <w:r>
        <w:t>Menu Attributes</w:t>
      </w:r>
    </w:p>
    <w:p w14:paraId="01311984" w14:textId="77777777" w:rsidR="008226AD" w:rsidRDefault="008226AD">
      <w:r>
        <w:t>Category Attributes</w:t>
      </w:r>
    </w:p>
    <w:p w14:paraId="53AC95F9" w14:textId="77777777" w:rsidR="00944CB1" w:rsidRDefault="008226AD">
      <w:r>
        <w:t>n</w:t>
      </w:r>
      <w:r w:rsidR="00EF5AE8">
        <w:t>ame</w:t>
      </w:r>
      <w:r>
        <w:t xml:space="preserve"> – Name of the menu item and what will be displayed on the item</w:t>
      </w:r>
      <w:ins w:id="30" w:author="Nandita" w:date="2015-04-08T14:44:00Z">
        <w:r w:rsidR="00481B02">
          <w:t>.</w:t>
        </w:r>
      </w:ins>
    </w:p>
    <w:p w14:paraId="1F025411" w14:textId="77777777" w:rsidR="00EF5AE8" w:rsidRDefault="008226AD">
      <w:r>
        <w:t>i</w:t>
      </w:r>
      <w:r w:rsidR="00EF5AE8">
        <w:t>d</w:t>
      </w:r>
      <w:r>
        <w:t xml:space="preserve"> – The id of the menu item created.</w:t>
      </w:r>
    </w:p>
    <w:p w14:paraId="375FD09D" w14:textId="77777777" w:rsidR="008226AD" w:rsidRDefault="008226AD">
      <w:r>
        <w:t>isOpen – Indicator of whether the category is open or closed.</w:t>
      </w:r>
    </w:p>
    <w:p w14:paraId="71D2F8F7" w14:textId="77777777" w:rsidR="008226AD" w:rsidRDefault="008226AD">
      <w:r>
        <w:t>icon – A class representing a Font Awesome icon.</w:t>
      </w:r>
    </w:p>
    <w:p w14:paraId="45A60514" w14:textId="77777777" w:rsidR="008226AD" w:rsidRDefault="008226AD">
      <w:r>
        <w:t>session – The name of the user</w:t>
      </w:r>
      <w:ins w:id="31" w:author="Nandita" w:date="2015-04-08T14:44:00Z">
        <w:r w:rsidR="00481B02">
          <w:t>’</w:t>
        </w:r>
      </w:ins>
      <w:r>
        <w:t>s session used to determine if the user has access to the menu item.</w:t>
      </w:r>
    </w:p>
    <w:p w14:paraId="0D1DB918" w14:textId="77777777" w:rsidR="008226AD" w:rsidRDefault="008226AD">
      <w:r>
        <w:t>role – The role required by the session to determine menu item access.</w:t>
      </w:r>
    </w:p>
    <w:p w14:paraId="4852859D" w14:textId="77777777" w:rsidR="008226AD" w:rsidRDefault="008226AD">
      <w:r>
        <w:t>groups – List of controls to be created in the category.</w:t>
      </w:r>
    </w:p>
    <w:p w14:paraId="20DCC535" w14:textId="77777777" w:rsidR="008226AD" w:rsidRDefault="008226AD"/>
    <w:p w14:paraId="50864EAE" w14:textId="77777777" w:rsidR="008226AD" w:rsidRDefault="008226AD">
      <w:r>
        <w:t xml:space="preserve">Menu Item Attributes are </w:t>
      </w:r>
      <w:r w:rsidR="0005087F">
        <w:t>similar to</w:t>
      </w:r>
      <w:r>
        <w:t xml:space="preserve"> those of the Category Attributes with the exception of “isOpen</w:t>
      </w:r>
      <w:ins w:id="32" w:author="Nandita" w:date="2015-04-08T14:45:00Z">
        <w:r w:rsidR="00481B02">
          <w:t>.</w:t>
        </w:r>
      </w:ins>
      <w:r>
        <w:t>”</w:t>
      </w:r>
      <w:del w:id="33" w:author="Nandita" w:date="2015-04-08T14:45:00Z">
        <w:r w:rsidDel="00481B02">
          <w:delText>.</w:delText>
        </w:r>
      </w:del>
      <w:r>
        <w:t xml:space="preserve">  Menu items that </w:t>
      </w:r>
      <w:commentRangeStart w:id="34"/>
      <w:r>
        <w:t xml:space="preserve">line </w:t>
      </w:r>
      <w:commentRangeEnd w:id="34"/>
      <w:r w:rsidR="00481B02">
        <w:rPr>
          <w:rStyle w:val="CommentReference"/>
        </w:rPr>
        <w:commentReference w:id="34"/>
      </w:r>
      <w:r>
        <w:t>to applications are not in an open or close</w:t>
      </w:r>
      <w:ins w:id="35" w:author="Nandita" w:date="2015-04-08T14:46:00Z">
        <w:r w:rsidR="00481B02">
          <w:t>d</w:t>
        </w:r>
      </w:ins>
      <w:del w:id="36" w:author="Nandita" w:date="2015-04-08T14:46:00Z">
        <w:r w:rsidDel="00481B02">
          <w:delText>s</w:delText>
        </w:r>
      </w:del>
      <w:r>
        <w:t xml:space="preserve"> state.</w:t>
      </w:r>
    </w:p>
    <w:p w14:paraId="4B854D8A" w14:textId="5747B5BA" w:rsidR="0005087F" w:rsidRDefault="0005087F">
      <w:commentRangeStart w:id="37"/>
      <w:r>
        <w:t>In addition</w:t>
      </w:r>
      <w:ins w:id="38" w:author="Nandita" w:date="2015-04-08T15:40:00Z">
        <w:r w:rsidR="0014638F">
          <w:t>,</w:t>
        </w:r>
      </w:ins>
      <w:r>
        <w:t xml:space="preserve"> </w:t>
      </w:r>
      <w:del w:id="39" w:author="Nandita" w:date="2015-04-08T15:41:00Z">
        <w:r w:rsidDel="0014638F">
          <w:delText xml:space="preserve">to </w:delText>
        </w:r>
      </w:del>
      <w:r>
        <w:t xml:space="preserve">the attributes similar to Category </w:t>
      </w:r>
      <w:commentRangeEnd w:id="37"/>
      <w:r w:rsidR="00481B02">
        <w:rPr>
          <w:rStyle w:val="CommentReference"/>
        </w:rPr>
        <w:commentReference w:id="37"/>
      </w:r>
      <w:r>
        <w:t>are the following:</w:t>
      </w:r>
    </w:p>
    <w:p w14:paraId="53FC894A" w14:textId="77777777" w:rsidR="0005087F" w:rsidRDefault="0005087F">
      <w:r>
        <w:t>Desc – This is a longer description of the menu item.  Display of this depends on your application</w:t>
      </w:r>
      <w:ins w:id="40" w:author="Nandita" w:date="2015-04-08T14:47:00Z">
        <w:r w:rsidR="00481B02">
          <w:t>’</w:t>
        </w:r>
      </w:ins>
      <w:r>
        <w:t>s needs and what resolution your responsive interface is loaded into.</w:t>
      </w:r>
    </w:p>
    <w:p w14:paraId="1A2BB3C7" w14:textId="77777777" w:rsidR="0005087F" w:rsidRDefault="0005087F">
      <w:r>
        <w:t>url – The link created when the menu item is pressed.</w:t>
      </w:r>
    </w:p>
    <w:p w14:paraId="199C8F3E" w14:textId="77777777" w:rsidR="0005087F" w:rsidRDefault="0005087F"/>
    <w:p w14:paraId="26300EF9" w14:textId="77777777" w:rsidR="00EF5AE8" w:rsidRDefault="00EF5AE8"/>
    <w:p w14:paraId="1CBB2AF2" w14:textId="4B3ED07A" w:rsidR="008226AD" w:rsidRDefault="008226AD">
      <w:r>
        <w:t>Example of the “apps/app1” menu.  This is combined with the menus from “apps/app2” and “apps\mashup” to form the final menu.json file use</w:t>
      </w:r>
      <w:del w:id="41" w:author="Nandita" w:date="2015-04-08T14:48:00Z">
        <w:r w:rsidDel="001B243C">
          <w:delText>s</w:delText>
        </w:r>
      </w:del>
      <w:ins w:id="42" w:author="Nandita" w:date="2015-04-08T14:48:00Z">
        <w:r w:rsidR="001B243C">
          <w:t>d</w:t>
        </w:r>
      </w:ins>
      <w:r>
        <w:t xml:space="preserve"> by the menu system.</w:t>
      </w:r>
    </w:p>
    <w:p w14:paraId="536B3A23" w14:textId="77777777" w:rsidR="00EF5AE8" w:rsidRPr="00EF5AE8" w:rsidRDefault="008226AD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</w:t>
      </w:r>
      <w:r w:rsidR="00EF5AE8" w:rsidRPr="00EF5AE8">
        <w:rPr>
          <w:rFonts w:ascii="Courier New" w:hAnsi="Courier New" w:cs="Courier New"/>
          <w:sz w:val="20"/>
          <w:szCs w:val="20"/>
        </w:rPr>
        <w:t>[</w:t>
      </w:r>
    </w:p>
    <w:p w14:paraId="53A241B5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{</w:t>
      </w:r>
    </w:p>
    <w:p w14:paraId="12BF934D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"name": "Applications",</w:t>
      </w:r>
    </w:p>
    <w:p w14:paraId="5A829C94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"id": "catApps",</w:t>
      </w:r>
    </w:p>
    <w:p w14:paraId="5FBDCF07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"isOpen": "true",</w:t>
      </w:r>
    </w:p>
    <w:p w14:paraId="0FBC23A7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"icon": " fa-power-off ",</w:t>
      </w:r>
    </w:p>
    <w:p w14:paraId="3FB0648E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"session": "coreSession",</w:t>
      </w:r>
    </w:p>
    <w:p w14:paraId="6D0E7FD6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"role": "MashupUser",</w:t>
      </w:r>
    </w:p>
    <w:p w14:paraId="604B364B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"groups": [</w:t>
      </w:r>
    </w:p>
    <w:p w14:paraId="406EB755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27C1AC8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        "name": "app1",</w:t>
      </w:r>
    </w:p>
    <w:p w14:paraId="1E1C61DF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        "id": "menuItemApp1",</w:t>
      </w:r>
    </w:p>
    <w:p w14:paraId="41E35B30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        "desc": "Application 1, page 1.",</w:t>
      </w:r>
    </w:p>
    <w:p w14:paraId="4A2E1C99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        "url": "/app1/page1",</w:t>
      </w:r>
    </w:p>
    <w:p w14:paraId="660C0374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        "icon": " fa-bar-chart ",</w:t>
      </w:r>
    </w:p>
    <w:p w14:paraId="75ED6C3A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        "session": "coreSession",</w:t>
      </w:r>
    </w:p>
    <w:p w14:paraId="305DED46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        "role": "MashupUser"</w:t>
      </w:r>
    </w:p>
    <w:p w14:paraId="1E64682E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CFD66B5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]</w:t>
      </w:r>
    </w:p>
    <w:p w14:paraId="7059F7DB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},</w:t>
      </w:r>
    </w:p>
    <w:p w14:paraId="46867F0D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{</w:t>
      </w:r>
    </w:p>
    <w:p w14:paraId="30C4DE2E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"name": "Utilities",</w:t>
      </w:r>
    </w:p>
    <w:p w14:paraId="0B8C56FE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"id": "catUtilities",</w:t>
      </w:r>
    </w:p>
    <w:p w14:paraId="21F1FE4E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"isOpen": "false",</w:t>
      </w:r>
    </w:p>
    <w:p w14:paraId="5BB5BA5F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"icon": " fa-cogs ",</w:t>
      </w:r>
    </w:p>
    <w:p w14:paraId="65BBA5A7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"session": "coreSession",</w:t>
      </w:r>
    </w:p>
    <w:p w14:paraId="6ACEDB05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"role": "MashupUser",</w:t>
      </w:r>
    </w:p>
    <w:p w14:paraId="1CB5497A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"groups": [ ]</w:t>
      </w:r>
    </w:p>
    <w:p w14:paraId="71D08E21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},</w:t>
      </w:r>
    </w:p>
    <w:p w14:paraId="68E98CC2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{</w:t>
      </w:r>
    </w:p>
    <w:p w14:paraId="62C9E995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"name": "Administrative",</w:t>
      </w:r>
    </w:p>
    <w:p w14:paraId="7712E3AD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"id": "catAdmin",</w:t>
      </w:r>
    </w:p>
    <w:p w14:paraId="2AB548ED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"isOpen": "false",</w:t>
      </w:r>
    </w:p>
    <w:p w14:paraId="07BB874A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"icon": " fa-users",</w:t>
      </w:r>
    </w:p>
    <w:p w14:paraId="4041D788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lastRenderedPageBreak/>
        <w:t xml:space="preserve">        "session": "coreSession",</w:t>
      </w:r>
    </w:p>
    <w:p w14:paraId="38F65858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"role": "MashupUser",</w:t>
      </w:r>
    </w:p>
    <w:p w14:paraId="5DA7FCF0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"groups": [ ]</w:t>
      </w:r>
    </w:p>
    <w:p w14:paraId="109F5C48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},</w:t>
      </w:r>
    </w:p>
    <w:p w14:paraId="4CA3E882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{</w:t>
      </w:r>
    </w:p>
    <w:p w14:paraId="471B9F77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"name": "Examples",</w:t>
      </w:r>
    </w:p>
    <w:p w14:paraId="09C162B6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"id": "catExamples",</w:t>
      </w:r>
    </w:p>
    <w:p w14:paraId="5AF4A8B9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"isOpen": "false",</w:t>
      </w:r>
    </w:p>
    <w:p w14:paraId="76F99B6B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"icon": " fa-file-code-o ",</w:t>
      </w:r>
    </w:p>
    <w:p w14:paraId="60CC4C62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"session": "coreSession",</w:t>
      </w:r>
    </w:p>
    <w:p w14:paraId="189B36D4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"role": "MashupUser",</w:t>
      </w:r>
    </w:p>
    <w:p w14:paraId="159313B9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    "groups": [ ]</w:t>
      </w:r>
    </w:p>
    <w:p w14:paraId="4668563B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 xml:space="preserve">    }</w:t>
      </w:r>
    </w:p>
    <w:p w14:paraId="2BC0EDDA" w14:textId="77777777" w:rsidR="00EF5AE8" w:rsidRPr="00EF5AE8" w:rsidRDefault="00EF5AE8" w:rsidP="00EF5AE8">
      <w:pPr>
        <w:spacing w:after="0"/>
        <w:rPr>
          <w:rFonts w:ascii="Courier New" w:hAnsi="Courier New" w:cs="Courier New"/>
          <w:sz w:val="20"/>
          <w:szCs w:val="20"/>
        </w:rPr>
      </w:pPr>
      <w:r w:rsidRPr="00EF5AE8">
        <w:rPr>
          <w:rFonts w:ascii="Courier New" w:hAnsi="Courier New" w:cs="Courier New"/>
          <w:sz w:val="20"/>
          <w:szCs w:val="20"/>
        </w:rPr>
        <w:t>]</w:t>
      </w:r>
    </w:p>
    <w:p w14:paraId="23718490" w14:textId="77777777" w:rsidR="00944CB1" w:rsidRDefault="00944CB1"/>
    <w:p w14:paraId="54F73CE9" w14:textId="77777777" w:rsidR="00DB0E49" w:rsidRDefault="00DB0E49" w:rsidP="00DB0E49">
      <w:pPr>
        <w:pStyle w:val="Heading1"/>
      </w:pPr>
      <w:r>
        <w:t>menu.html</w:t>
      </w:r>
    </w:p>
    <w:p w14:paraId="2BE8A41E" w14:textId="77777777" w:rsidR="00944CB1" w:rsidRDefault="00D6590C">
      <w:r>
        <w:t>The menu.html uses a simple ng-repeater to build the menu and the menu item attributes to set properties and css classes.</w:t>
      </w:r>
    </w:p>
    <w:p w14:paraId="16ECD4D7" w14:textId="77777777" w:rsidR="00D6590C" w:rsidRPr="00D6590C" w:rsidRDefault="00D6590C" w:rsidP="00D6590C">
      <w:pPr>
        <w:spacing w:after="0"/>
        <w:rPr>
          <w:rFonts w:ascii="Courier New" w:hAnsi="Courier New" w:cs="Courier New"/>
          <w:sz w:val="16"/>
          <w:szCs w:val="16"/>
        </w:rPr>
      </w:pPr>
      <w:r w:rsidRPr="00D6590C">
        <w:rPr>
          <w:rFonts w:ascii="Courier New" w:hAnsi="Courier New" w:cs="Courier New"/>
          <w:sz w:val="16"/>
          <w:szCs w:val="16"/>
        </w:rPr>
        <w:t>&lt;div class="panel-group" id="dynamicMenu"&gt;</w:t>
      </w:r>
    </w:p>
    <w:p w14:paraId="16ADE997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6590C" w:rsidRPr="00D6590C">
        <w:rPr>
          <w:rFonts w:ascii="Courier New" w:hAnsi="Courier New" w:cs="Courier New"/>
          <w:sz w:val="16"/>
          <w:szCs w:val="16"/>
        </w:rPr>
        <w:t>&lt;div class="panel panel-default" ng-repeat="category in menuJson"&gt;</w:t>
      </w:r>
    </w:p>
    <w:p w14:paraId="28E70326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D6590C" w:rsidRPr="00D6590C">
        <w:rPr>
          <w:rFonts w:ascii="Courier New" w:hAnsi="Courier New" w:cs="Courier New"/>
          <w:sz w:val="16"/>
          <w:szCs w:val="16"/>
        </w:rPr>
        <w:t>&lt;div class="panel-heading"&gt;</w:t>
      </w:r>
    </w:p>
    <w:p w14:paraId="4170929C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D6590C" w:rsidRPr="00D6590C">
        <w:rPr>
          <w:rFonts w:ascii="Courier New" w:hAnsi="Courier New" w:cs="Courier New"/>
          <w:sz w:val="16"/>
          <w:szCs w:val="16"/>
        </w:rPr>
        <w:t>&lt;h4 class="panel-title"&gt;</w:t>
      </w:r>
    </w:p>
    <w:p w14:paraId="16B5414B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D6590C" w:rsidRPr="00D6590C">
        <w:rPr>
          <w:rFonts w:ascii="Courier New" w:hAnsi="Courier New" w:cs="Courier New"/>
          <w:sz w:val="16"/>
          <w:szCs w:val="16"/>
        </w:rPr>
        <w:t>&lt;a data-toggle="collapse" data-parent="#dynamicMenu" data-target="#collapse{{category.name}}"&gt;</w:t>
      </w:r>
    </w:p>
    <w:p w14:paraId="42968CD3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</w:t>
      </w:r>
      <w:r w:rsidR="00D6590C" w:rsidRPr="00D6590C">
        <w:rPr>
          <w:rFonts w:ascii="Courier New" w:hAnsi="Courier New" w:cs="Courier New"/>
          <w:sz w:val="16"/>
          <w:szCs w:val="16"/>
        </w:rPr>
        <w:t>&lt;i class="fa fa-lg fa-fw {{category.icon}}"&gt;&lt;/i&gt; {{category.name}}</w:t>
      </w:r>
    </w:p>
    <w:p w14:paraId="24A5456F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D6590C" w:rsidRPr="00D6590C">
        <w:rPr>
          <w:rFonts w:ascii="Courier New" w:hAnsi="Courier New" w:cs="Courier New"/>
          <w:sz w:val="16"/>
          <w:szCs w:val="16"/>
        </w:rPr>
        <w:t>&lt;/a&gt;</w:t>
      </w:r>
    </w:p>
    <w:p w14:paraId="73657170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D6590C" w:rsidRPr="00D6590C">
        <w:rPr>
          <w:rFonts w:ascii="Courier New" w:hAnsi="Courier New" w:cs="Courier New"/>
          <w:sz w:val="16"/>
          <w:szCs w:val="16"/>
        </w:rPr>
        <w:t>&lt;/h4&gt;</w:t>
      </w:r>
    </w:p>
    <w:p w14:paraId="15BDC5C8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D6590C" w:rsidRPr="00D6590C">
        <w:rPr>
          <w:rFonts w:ascii="Courier New" w:hAnsi="Courier New" w:cs="Courier New"/>
          <w:sz w:val="16"/>
          <w:szCs w:val="16"/>
        </w:rPr>
        <w:t>&lt;/div&gt;</w:t>
      </w:r>
    </w:p>
    <w:p w14:paraId="2C59594E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D6590C" w:rsidRPr="00D6590C">
        <w:rPr>
          <w:rFonts w:ascii="Courier New" w:hAnsi="Courier New" w:cs="Courier New"/>
          <w:sz w:val="16"/>
          <w:szCs w:val="16"/>
        </w:rPr>
        <w:t>&lt;div id="collapse{{category.name}}" class="panel-collapse collapse" ng-class="{ 'in': $first }"&gt;</w:t>
      </w:r>
    </w:p>
    <w:p w14:paraId="7AC3E265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D6590C" w:rsidRPr="00D6590C">
        <w:rPr>
          <w:rFonts w:ascii="Courier New" w:hAnsi="Courier New" w:cs="Courier New"/>
          <w:sz w:val="16"/>
          <w:szCs w:val="16"/>
        </w:rPr>
        <w:t>&lt;div class="panel-body" ng-click="close()"&gt;</w:t>
      </w:r>
    </w:p>
    <w:p w14:paraId="47D12D75" w14:textId="77777777" w:rsidR="00D6590C" w:rsidRPr="00D6590C" w:rsidRDefault="00D6590C" w:rsidP="00D6590C">
      <w:pPr>
        <w:spacing w:after="0"/>
        <w:rPr>
          <w:rFonts w:ascii="Courier New" w:hAnsi="Courier New" w:cs="Courier New"/>
          <w:sz w:val="16"/>
          <w:szCs w:val="16"/>
        </w:rPr>
      </w:pPr>
    </w:p>
    <w:p w14:paraId="3EC9C994" w14:textId="77777777" w:rsidR="00D6590C" w:rsidRPr="00D6590C" w:rsidRDefault="00D6590C" w:rsidP="00D6590C">
      <w:pPr>
        <w:spacing w:after="0"/>
        <w:rPr>
          <w:rFonts w:ascii="Courier New" w:hAnsi="Courier New" w:cs="Courier New"/>
          <w:sz w:val="16"/>
          <w:szCs w:val="16"/>
        </w:rPr>
      </w:pPr>
      <w:r w:rsidRPr="00D6590C">
        <w:rPr>
          <w:rFonts w:ascii="Courier New" w:hAnsi="Courier New" w:cs="Courier New"/>
          <w:sz w:val="16"/>
          <w:szCs w:val="16"/>
        </w:rPr>
        <w:t xml:space="preserve">          </w:t>
      </w:r>
      <w:r w:rsidR="003A52A5">
        <w:rPr>
          <w:rFonts w:ascii="Courier New" w:hAnsi="Courier New" w:cs="Courier New"/>
          <w:sz w:val="16"/>
          <w:szCs w:val="16"/>
        </w:rPr>
        <w:t xml:space="preserve">      </w:t>
      </w:r>
      <w:r w:rsidRPr="00D6590C">
        <w:rPr>
          <w:rFonts w:ascii="Courier New" w:hAnsi="Courier New" w:cs="Courier New"/>
          <w:sz w:val="16"/>
          <w:szCs w:val="16"/>
        </w:rPr>
        <w:t>&lt;div class="row"&gt;</w:t>
      </w:r>
    </w:p>
    <w:p w14:paraId="5E471811" w14:textId="77777777" w:rsidR="00D6590C" w:rsidRPr="00D6590C" w:rsidRDefault="00D6590C" w:rsidP="00D6590C">
      <w:pPr>
        <w:spacing w:after="0"/>
        <w:rPr>
          <w:rFonts w:ascii="Courier New" w:hAnsi="Courier New" w:cs="Courier New"/>
          <w:sz w:val="16"/>
          <w:szCs w:val="16"/>
        </w:rPr>
      </w:pPr>
    </w:p>
    <w:p w14:paraId="68733431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</w:t>
      </w:r>
      <w:r w:rsidR="00D6590C" w:rsidRPr="00D6590C">
        <w:rPr>
          <w:rFonts w:ascii="Courier New" w:hAnsi="Courier New" w:cs="Courier New"/>
          <w:sz w:val="16"/>
          <w:szCs w:val="16"/>
        </w:rPr>
        <w:t>&lt;div class="col-sm-4" ng-repeat="menuitem in category.groups"&gt;</w:t>
      </w:r>
    </w:p>
    <w:p w14:paraId="26A62AD9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D6590C" w:rsidRPr="00D6590C">
        <w:rPr>
          <w:rFonts w:ascii="Courier New" w:hAnsi="Courier New" w:cs="Courier New"/>
          <w:sz w:val="16"/>
          <w:szCs w:val="16"/>
        </w:rPr>
        <w:t>&lt;a href="#{{menuitem.url}}" class="list-group-item vp-menu-btn"&gt;</w:t>
      </w:r>
    </w:p>
    <w:p w14:paraId="4FC681A6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D6590C" w:rsidRPr="00D6590C">
        <w:rPr>
          <w:rFonts w:ascii="Courier New" w:hAnsi="Courier New" w:cs="Courier New"/>
          <w:sz w:val="16"/>
          <w:szCs w:val="16"/>
        </w:rPr>
        <w:t>&lt;i class="fa fa-lg fa-fw {{menuitem.icon}}"&gt;&lt;/i&gt;&lt;span class="h4"&gt;{{menuitem.name}}&lt;/span&gt;</w:t>
      </w:r>
    </w:p>
    <w:p w14:paraId="0D68ADB3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D6590C" w:rsidRPr="00D6590C">
        <w:rPr>
          <w:rFonts w:ascii="Courier New" w:hAnsi="Courier New" w:cs="Courier New"/>
          <w:sz w:val="16"/>
          <w:szCs w:val="16"/>
        </w:rPr>
        <w:t>&lt;p class="list-group-item-text"&gt;{{menuitem.desc}}&lt;/p&gt;</w:t>
      </w:r>
    </w:p>
    <w:p w14:paraId="03DC7131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D6590C" w:rsidRPr="00D6590C">
        <w:rPr>
          <w:rFonts w:ascii="Courier New" w:hAnsi="Courier New" w:cs="Courier New"/>
          <w:sz w:val="16"/>
          <w:szCs w:val="16"/>
        </w:rPr>
        <w:t>&lt;/a&gt;</w:t>
      </w:r>
    </w:p>
    <w:p w14:paraId="3AEF0B04" w14:textId="77777777" w:rsidR="00D6590C" w:rsidRPr="00D6590C" w:rsidRDefault="00D6590C" w:rsidP="00D6590C">
      <w:pPr>
        <w:spacing w:after="0"/>
        <w:rPr>
          <w:rFonts w:ascii="Courier New" w:hAnsi="Courier New" w:cs="Courier New"/>
          <w:sz w:val="16"/>
          <w:szCs w:val="16"/>
        </w:rPr>
      </w:pPr>
      <w:r w:rsidRPr="00D6590C">
        <w:rPr>
          <w:rFonts w:ascii="Courier New" w:hAnsi="Courier New" w:cs="Courier New"/>
          <w:sz w:val="16"/>
          <w:szCs w:val="16"/>
        </w:rPr>
        <w:t xml:space="preserve">               </w:t>
      </w:r>
      <w:r w:rsidR="003A52A5">
        <w:rPr>
          <w:rFonts w:ascii="Courier New" w:hAnsi="Courier New" w:cs="Courier New"/>
          <w:sz w:val="16"/>
          <w:szCs w:val="16"/>
        </w:rPr>
        <w:t xml:space="preserve">     </w:t>
      </w:r>
      <w:r w:rsidRPr="00D6590C">
        <w:rPr>
          <w:rFonts w:ascii="Courier New" w:hAnsi="Courier New" w:cs="Courier New"/>
          <w:sz w:val="16"/>
          <w:szCs w:val="16"/>
        </w:rPr>
        <w:t>&lt;/div&gt;</w:t>
      </w:r>
    </w:p>
    <w:p w14:paraId="7F86645A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D6590C" w:rsidRPr="00D6590C">
        <w:rPr>
          <w:rFonts w:ascii="Courier New" w:hAnsi="Courier New" w:cs="Courier New"/>
          <w:sz w:val="16"/>
          <w:szCs w:val="16"/>
        </w:rPr>
        <w:t>&lt;/div&gt;</w:t>
      </w:r>
    </w:p>
    <w:p w14:paraId="61C4D0F9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D6590C" w:rsidRPr="00D6590C">
        <w:rPr>
          <w:rFonts w:ascii="Courier New" w:hAnsi="Courier New" w:cs="Courier New"/>
          <w:sz w:val="16"/>
          <w:szCs w:val="16"/>
        </w:rPr>
        <w:t>&lt;/div&gt;</w:t>
      </w:r>
    </w:p>
    <w:p w14:paraId="5691B919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D6590C" w:rsidRPr="00D6590C">
        <w:rPr>
          <w:rFonts w:ascii="Courier New" w:hAnsi="Courier New" w:cs="Courier New"/>
          <w:sz w:val="16"/>
          <w:szCs w:val="16"/>
        </w:rPr>
        <w:t>&lt;/div&gt;</w:t>
      </w:r>
    </w:p>
    <w:p w14:paraId="2F76C95A" w14:textId="77777777" w:rsidR="00D6590C" w:rsidRPr="00D6590C" w:rsidRDefault="003A52A5" w:rsidP="00D6590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6590C" w:rsidRPr="00D6590C">
        <w:rPr>
          <w:rFonts w:ascii="Courier New" w:hAnsi="Courier New" w:cs="Courier New"/>
          <w:sz w:val="16"/>
          <w:szCs w:val="16"/>
        </w:rPr>
        <w:t>&lt;/div&gt;</w:t>
      </w:r>
    </w:p>
    <w:p w14:paraId="7B17504B" w14:textId="77777777" w:rsidR="00D6590C" w:rsidRPr="00D6590C" w:rsidRDefault="00D6590C" w:rsidP="00D6590C">
      <w:pPr>
        <w:spacing w:after="0"/>
        <w:rPr>
          <w:rFonts w:ascii="Courier New" w:hAnsi="Courier New" w:cs="Courier New"/>
          <w:sz w:val="16"/>
          <w:szCs w:val="16"/>
        </w:rPr>
      </w:pPr>
      <w:r w:rsidRPr="00D6590C">
        <w:rPr>
          <w:rFonts w:ascii="Courier New" w:hAnsi="Courier New" w:cs="Courier New"/>
          <w:sz w:val="16"/>
          <w:szCs w:val="16"/>
        </w:rPr>
        <w:t>&lt;/div&gt;</w:t>
      </w:r>
    </w:p>
    <w:p w14:paraId="48703BD7" w14:textId="77777777" w:rsidR="00D6590C" w:rsidRDefault="00D6590C" w:rsidP="00D6590C"/>
    <w:p w14:paraId="14B484D8" w14:textId="77777777" w:rsidR="00CA125B" w:rsidRDefault="00CA125B" w:rsidP="00CA125B">
      <w:pPr>
        <w:pStyle w:val="Heading1"/>
      </w:pPr>
      <w:r>
        <w:t>Responsive Design</w:t>
      </w:r>
    </w:p>
    <w:p w14:paraId="6C590EDC" w14:textId="63E9C76A" w:rsidR="000A3792" w:rsidRPr="000A3792" w:rsidRDefault="000A3792" w:rsidP="000A3792">
      <w:r>
        <w:t xml:space="preserve">The menu is responsive.  You’ll likely replace this with a Bootstrap menu or some other menu of your </w:t>
      </w:r>
      <w:del w:id="43" w:author="Nandita" w:date="2015-04-08T14:49:00Z">
        <w:r w:rsidDel="001B243C">
          <w:delText>choosing</w:delText>
        </w:r>
      </w:del>
      <w:ins w:id="44" w:author="Nandita" w:date="2015-04-08T14:49:00Z">
        <w:r w:rsidR="001B243C">
          <w:t>choice</w:t>
        </w:r>
      </w:ins>
      <w:r>
        <w:t>.</w:t>
      </w:r>
    </w:p>
    <w:p w14:paraId="2F9BF733" w14:textId="77777777" w:rsidR="003A52A5" w:rsidRDefault="00CA125B" w:rsidP="00D6590C">
      <w:r>
        <w:rPr>
          <w:noProof/>
        </w:rPr>
        <w:lastRenderedPageBreak/>
        <w:drawing>
          <wp:inline distT="0" distB="0" distL="0" distR="0" wp14:anchorId="64B1E8EE" wp14:editId="1841CFD3">
            <wp:extent cx="5071672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370" cy="29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1AF3" w14:textId="77777777" w:rsidR="00D6590C" w:rsidRDefault="00CA125B" w:rsidP="00D6590C">
      <w:r>
        <w:rPr>
          <w:noProof/>
        </w:rPr>
        <w:drawing>
          <wp:inline distT="0" distB="0" distL="0" distR="0" wp14:anchorId="2FCE9191" wp14:editId="22B33F32">
            <wp:extent cx="1991592" cy="40894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2346" cy="41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9154" w14:textId="77777777" w:rsidR="00D6590C" w:rsidRDefault="00D6590C" w:rsidP="00D6590C"/>
    <w:p w14:paraId="50B10E12" w14:textId="77777777" w:rsidR="00D6590C" w:rsidRDefault="00D6590C" w:rsidP="00D6590C"/>
    <w:p w14:paraId="3375981D" w14:textId="77777777" w:rsidR="00D6590C" w:rsidRDefault="00D6590C" w:rsidP="00D6590C"/>
    <w:p w14:paraId="415966A1" w14:textId="77777777" w:rsidR="00D6590C" w:rsidRDefault="00D6590C"/>
    <w:p w14:paraId="1DC2FD04" w14:textId="77777777" w:rsidR="00944CB1" w:rsidRDefault="00944CB1"/>
    <w:p w14:paraId="5C7143B7" w14:textId="77777777" w:rsidR="00944CB1" w:rsidRDefault="00944CB1"/>
    <w:p w14:paraId="003FA557" w14:textId="77777777" w:rsidR="00944CB1" w:rsidRDefault="00944CB1"/>
    <w:p w14:paraId="24B6B6A0" w14:textId="77777777" w:rsidR="00944CB1" w:rsidRDefault="00944CB1"/>
    <w:p w14:paraId="1088DE90" w14:textId="77777777" w:rsidR="00944CB1" w:rsidRDefault="00944CB1"/>
    <w:p w14:paraId="6DCEF248" w14:textId="77777777" w:rsidR="00944CB1" w:rsidRDefault="00944CB1"/>
    <w:p w14:paraId="3731A84C" w14:textId="77777777" w:rsidR="00944CB1" w:rsidRDefault="00944CB1"/>
    <w:p w14:paraId="07123412" w14:textId="77777777" w:rsidR="00944CB1" w:rsidRDefault="00944CB1"/>
    <w:p w14:paraId="60643C73" w14:textId="77777777" w:rsidR="00944CB1" w:rsidRDefault="00944CB1"/>
    <w:p w14:paraId="0070048A" w14:textId="77777777" w:rsidR="00944CB1" w:rsidRDefault="00944CB1"/>
    <w:p w14:paraId="646ABFCD" w14:textId="77777777" w:rsidR="00944CB1" w:rsidRDefault="00944CB1"/>
    <w:p w14:paraId="6E4D18FA" w14:textId="77777777" w:rsidR="00944CB1" w:rsidRDefault="00944CB1"/>
    <w:sectPr w:rsidR="0094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Nandita" w:date="2015-04-08T14:45:00Z" w:initials="N">
    <w:p w14:paraId="06E69EE8" w14:textId="77777777" w:rsidR="00481B02" w:rsidRDefault="00481B02">
      <w:pPr>
        <w:pStyle w:val="CommentText"/>
      </w:pPr>
      <w:r>
        <w:rPr>
          <w:rStyle w:val="CommentReference"/>
        </w:rPr>
        <w:annotationRef/>
      </w:r>
      <w:r>
        <w:t>Please check if this is correct.</w:t>
      </w:r>
    </w:p>
  </w:comment>
  <w:comment w:id="34" w:author="Nandita" w:date="2015-04-08T14:47:00Z" w:initials="N">
    <w:p w14:paraId="586AECE4" w14:textId="77777777" w:rsidR="00481B02" w:rsidRDefault="00481B02">
      <w:pPr>
        <w:pStyle w:val="CommentText"/>
      </w:pPr>
      <w:r>
        <w:rPr>
          <w:rStyle w:val="CommentReference"/>
        </w:rPr>
        <w:annotationRef/>
      </w:r>
      <w:r>
        <w:t>Should this be “link”? Please change, if so.</w:t>
      </w:r>
    </w:p>
  </w:comment>
  <w:comment w:id="37" w:author="Nandita" w:date="2015-04-08T14:47:00Z" w:initials="N">
    <w:p w14:paraId="190ED307" w14:textId="77777777" w:rsidR="00481B02" w:rsidRDefault="00481B02">
      <w:pPr>
        <w:pStyle w:val="CommentText"/>
      </w:pPr>
      <w:r>
        <w:rPr>
          <w:rStyle w:val="CommentReference"/>
        </w:rPr>
        <w:annotationRef/>
      </w:r>
      <w:r>
        <w:t>Please check if this is correct.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E69EE8" w15:done="0"/>
  <w15:commentEx w15:paraId="586AECE4" w15:done="0"/>
  <w15:commentEx w15:paraId="190ED3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02D34"/>
    <w:multiLevelType w:val="hybridMultilevel"/>
    <w:tmpl w:val="EC984BCE"/>
    <w:lvl w:ilvl="0" w:tplc="A5F67A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ndita">
    <w15:presenceInfo w15:providerId="None" w15:userId="Nandi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DF"/>
    <w:rsid w:val="000035EF"/>
    <w:rsid w:val="00023940"/>
    <w:rsid w:val="00032E33"/>
    <w:rsid w:val="000347B3"/>
    <w:rsid w:val="0005087F"/>
    <w:rsid w:val="000555F5"/>
    <w:rsid w:val="0007350E"/>
    <w:rsid w:val="000A3792"/>
    <w:rsid w:val="000E4DDB"/>
    <w:rsid w:val="000F1182"/>
    <w:rsid w:val="000F5D40"/>
    <w:rsid w:val="00112FAC"/>
    <w:rsid w:val="0012741B"/>
    <w:rsid w:val="0014638F"/>
    <w:rsid w:val="00170620"/>
    <w:rsid w:val="00195C10"/>
    <w:rsid w:val="001A2682"/>
    <w:rsid w:val="001A5EFF"/>
    <w:rsid w:val="001B233A"/>
    <w:rsid w:val="001B243C"/>
    <w:rsid w:val="001B393D"/>
    <w:rsid w:val="001D2657"/>
    <w:rsid w:val="001F1062"/>
    <w:rsid w:val="002A4F48"/>
    <w:rsid w:val="002B387F"/>
    <w:rsid w:val="002C5727"/>
    <w:rsid w:val="002D2524"/>
    <w:rsid w:val="002E4418"/>
    <w:rsid w:val="002F0ABA"/>
    <w:rsid w:val="0030126D"/>
    <w:rsid w:val="00302719"/>
    <w:rsid w:val="00302D9B"/>
    <w:rsid w:val="00312126"/>
    <w:rsid w:val="0032054E"/>
    <w:rsid w:val="003339A2"/>
    <w:rsid w:val="00345500"/>
    <w:rsid w:val="00347454"/>
    <w:rsid w:val="00347515"/>
    <w:rsid w:val="00354C4B"/>
    <w:rsid w:val="003740D1"/>
    <w:rsid w:val="0037790A"/>
    <w:rsid w:val="00380E38"/>
    <w:rsid w:val="00392747"/>
    <w:rsid w:val="0039451F"/>
    <w:rsid w:val="003A52A5"/>
    <w:rsid w:val="003A62F1"/>
    <w:rsid w:val="003B0BCF"/>
    <w:rsid w:val="003B3F54"/>
    <w:rsid w:val="003D27D1"/>
    <w:rsid w:val="003E4638"/>
    <w:rsid w:val="004011B5"/>
    <w:rsid w:val="004233E2"/>
    <w:rsid w:val="0042499D"/>
    <w:rsid w:val="00430C3F"/>
    <w:rsid w:val="004379AC"/>
    <w:rsid w:val="00442D7A"/>
    <w:rsid w:val="00452B76"/>
    <w:rsid w:val="004626D4"/>
    <w:rsid w:val="00475359"/>
    <w:rsid w:val="00481B02"/>
    <w:rsid w:val="00491C54"/>
    <w:rsid w:val="00496797"/>
    <w:rsid w:val="004C1DD4"/>
    <w:rsid w:val="004E0253"/>
    <w:rsid w:val="004E5F07"/>
    <w:rsid w:val="004F208C"/>
    <w:rsid w:val="004F5B56"/>
    <w:rsid w:val="004F7B48"/>
    <w:rsid w:val="00500006"/>
    <w:rsid w:val="00514BBB"/>
    <w:rsid w:val="00524234"/>
    <w:rsid w:val="005312A5"/>
    <w:rsid w:val="005352EB"/>
    <w:rsid w:val="0055190E"/>
    <w:rsid w:val="00557170"/>
    <w:rsid w:val="0057714A"/>
    <w:rsid w:val="005B4704"/>
    <w:rsid w:val="005B478B"/>
    <w:rsid w:val="005C19A7"/>
    <w:rsid w:val="005E3EFB"/>
    <w:rsid w:val="005F2A04"/>
    <w:rsid w:val="00600A9E"/>
    <w:rsid w:val="00612563"/>
    <w:rsid w:val="006253CD"/>
    <w:rsid w:val="006401FD"/>
    <w:rsid w:val="00645CA4"/>
    <w:rsid w:val="00653799"/>
    <w:rsid w:val="00660A3C"/>
    <w:rsid w:val="00665D3C"/>
    <w:rsid w:val="00693DF2"/>
    <w:rsid w:val="006B3420"/>
    <w:rsid w:val="006C3B8B"/>
    <w:rsid w:val="00702186"/>
    <w:rsid w:val="00712136"/>
    <w:rsid w:val="00727506"/>
    <w:rsid w:val="007802BB"/>
    <w:rsid w:val="00795B4B"/>
    <w:rsid w:val="007D085C"/>
    <w:rsid w:val="007E0AAF"/>
    <w:rsid w:val="00806EF2"/>
    <w:rsid w:val="00815129"/>
    <w:rsid w:val="008226AD"/>
    <w:rsid w:val="00837147"/>
    <w:rsid w:val="0084257F"/>
    <w:rsid w:val="0084741F"/>
    <w:rsid w:val="00855481"/>
    <w:rsid w:val="008701D8"/>
    <w:rsid w:val="00870C60"/>
    <w:rsid w:val="008718AE"/>
    <w:rsid w:val="00873E51"/>
    <w:rsid w:val="008B4CCB"/>
    <w:rsid w:val="008B6F96"/>
    <w:rsid w:val="008D36FF"/>
    <w:rsid w:val="008E6CB5"/>
    <w:rsid w:val="008E7333"/>
    <w:rsid w:val="008E7863"/>
    <w:rsid w:val="00905A51"/>
    <w:rsid w:val="00937AF4"/>
    <w:rsid w:val="00944CB1"/>
    <w:rsid w:val="00946B4C"/>
    <w:rsid w:val="00950C48"/>
    <w:rsid w:val="00956D96"/>
    <w:rsid w:val="00961A93"/>
    <w:rsid w:val="00983487"/>
    <w:rsid w:val="009846A5"/>
    <w:rsid w:val="0099368C"/>
    <w:rsid w:val="009A5D9C"/>
    <w:rsid w:val="00A11339"/>
    <w:rsid w:val="00A24B7C"/>
    <w:rsid w:val="00A26A5A"/>
    <w:rsid w:val="00A30B3F"/>
    <w:rsid w:val="00A426FC"/>
    <w:rsid w:val="00A57D69"/>
    <w:rsid w:val="00A714F9"/>
    <w:rsid w:val="00A73603"/>
    <w:rsid w:val="00AB3FBD"/>
    <w:rsid w:val="00AD16A4"/>
    <w:rsid w:val="00B03903"/>
    <w:rsid w:val="00B05803"/>
    <w:rsid w:val="00B55F3E"/>
    <w:rsid w:val="00B57EE2"/>
    <w:rsid w:val="00B87624"/>
    <w:rsid w:val="00BA1CD0"/>
    <w:rsid w:val="00BA6A21"/>
    <w:rsid w:val="00BD1528"/>
    <w:rsid w:val="00BD6984"/>
    <w:rsid w:val="00BE5996"/>
    <w:rsid w:val="00C1753A"/>
    <w:rsid w:val="00C42655"/>
    <w:rsid w:val="00C53E7D"/>
    <w:rsid w:val="00C75893"/>
    <w:rsid w:val="00C8151F"/>
    <w:rsid w:val="00CA125B"/>
    <w:rsid w:val="00CA17E5"/>
    <w:rsid w:val="00CA2B4F"/>
    <w:rsid w:val="00CA5500"/>
    <w:rsid w:val="00CB6CE5"/>
    <w:rsid w:val="00CC626C"/>
    <w:rsid w:val="00CC6459"/>
    <w:rsid w:val="00CD43CB"/>
    <w:rsid w:val="00CF4F8B"/>
    <w:rsid w:val="00D04CA6"/>
    <w:rsid w:val="00D1042B"/>
    <w:rsid w:val="00D17950"/>
    <w:rsid w:val="00D60671"/>
    <w:rsid w:val="00D6590C"/>
    <w:rsid w:val="00D776D1"/>
    <w:rsid w:val="00D81FD6"/>
    <w:rsid w:val="00D86EF2"/>
    <w:rsid w:val="00D9279A"/>
    <w:rsid w:val="00DB0E49"/>
    <w:rsid w:val="00DC5396"/>
    <w:rsid w:val="00DC7D4E"/>
    <w:rsid w:val="00DD1BFB"/>
    <w:rsid w:val="00DD6C12"/>
    <w:rsid w:val="00DE12DF"/>
    <w:rsid w:val="00DE2FE8"/>
    <w:rsid w:val="00DE5513"/>
    <w:rsid w:val="00E102E3"/>
    <w:rsid w:val="00E10322"/>
    <w:rsid w:val="00E237C8"/>
    <w:rsid w:val="00E473CA"/>
    <w:rsid w:val="00E77FEA"/>
    <w:rsid w:val="00E81B8E"/>
    <w:rsid w:val="00E8354C"/>
    <w:rsid w:val="00E85518"/>
    <w:rsid w:val="00E864D7"/>
    <w:rsid w:val="00EA4B20"/>
    <w:rsid w:val="00EB55A6"/>
    <w:rsid w:val="00EF55D4"/>
    <w:rsid w:val="00EF5AE8"/>
    <w:rsid w:val="00F0508D"/>
    <w:rsid w:val="00F05C7D"/>
    <w:rsid w:val="00F54D98"/>
    <w:rsid w:val="00F841C9"/>
    <w:rsid w:val="00F84519"/>
    <w:rsid w:val="00F903C4"/>
    <w:rsid w:val="00FC1C68"/>
    <w:rsid w:val="00FE2677"/>
    <w:rsid w:val="00F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589E"/>
  <w15:chartTrackingRefBased/>
  <w15:docId w15:val="{2D0A5533-F2C1-47F1-96FC-7D7C801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A4"/>
  </w:style>
  <w:style w:type="paragraph" w:styleId="Heading1">
    <w:name w:val="heading 1"/>
    <w:basedOn w:val="Normal"/>
    <w:next w:val="Normal"/>
    <w:link w:val="Heading1Char"/>
    <w:uiPriority w:val="9"/>
    <w:qFormat/>
    <w:rsid w:val="00AD16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6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6A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6A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6A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6A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6A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6A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6A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A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6A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6A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6A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6A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A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A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A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A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A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D16A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16A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6A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6A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D16A4"/>
    <w:rPr>
      <w:b/>
      <w:bCs/>
    </w:rPr>
  </w:style>
  <w:style w:type="character" w:styleId="Emphasis">
    <w:name w:val="Emphasis"/>
    <w:basedOn w:val="DefaultParagraphFont"/>
    <w:uiPriority w:val="20"/>
    <w:qFormat/>
    <w:rsid w:val="00AD16A4"/>
    <w:rPr>
      <w:i/>
      <w:iCs/>
    </w:rPr>
  </w:style>
  <w:style w:type="paragraph" w:styleId="NoSpacing">
    <w:name w:val="No Spacing"/>
    <w:uiPriority w:val="1"/>
    <w:qFormat/>
    <w:rsid w:val="00AD16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16A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D16A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6A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A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16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16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16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16A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D16A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6A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253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3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1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B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grunt-merge-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699795/http-get-of-json-file-always-returns-404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Nandita</cp:lastModifiedBy>
  <cp:revision>8</cp:revision>
  <dcterms:created xsi:type="dcterms:W3CDTF">2015-04-07T05:52:00Z</dcterms:created>
  <dcterms:modified xsi:type="dcterms:W3CDTF">2015-04-08T10:24:00Z</dcterms:modified>
</cp:coreProperties>
</file>