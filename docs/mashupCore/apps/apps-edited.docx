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D446B" w14:textId="77777777"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w:t>
      </w:r>
    </w:p>
    <w:p w14:paraId="4276A399" w14:textId="77777777"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title</w:t>
      </w:r>
      <w:proofErr w:type="gramEnd"/>
      <w:r>
        <w:rPr>
          <w:rFonts w:ascii="Courier New" w:eastAsia="Times New Roman" w:hAnsi="Courier New" w:cs="Courier New"/>
          <w:sz w:val="20"/>
          <w:szCs w:val="20"/>
        </w:rPr>
        <w:t>: Mashup/Apps</w:t>
      </w:r>
    </w:p>
    <w:p w14:paraId="5C6EFF8B" w14:textId="77777777"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43197">
        <w:rPr>
          <w:rFonts w:ascii="Courier New" w:eastAsia="Times New Roman" w:hAnsi="Courier New" w:cs="Courier New"/>
          <w:sz w:val="20"/>
          <w:szCs w:val="20"/>
        </w:rPr>
        <w:t>tags</w:t>
      </w:r>
      <w:proofErr w:type="gramEnd"/>
      <w:r w:rsidRPr="00443197">
        <w:rPr>
          <w:rFonts w:ascii="Courier New" w:eastAsia="Times New Roman" w:hAnsi="Courier New" w:cs="Courier New"/>
          <w:sz w:val="20"/>
          <w:szCs w:val="20"/>
        </w:rPr>
        <w:t xml:space="preserve">: </w:t>
      </w:r>
    </w:p>
    <w:p w14:paraId="294E64F8" w14:textId="77777777"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AngularJS</w:t>
      </w:r>
    </w:p>
    <w:p w14:paraId="3F844008" w14:textId="77777777"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Bootstrap</w:t>
      </w:r>
    </w:p>
    <w:p w14:paraId="4F9946C0" w14:textId="77777777" w:rsid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 xml:space="preserve">- </w:t>
      </w:r>
      <w:r w:rsidR="00720E8D">
        <w:rPr>
          <w:rFonts w:ascii="Courier New" w:eastAsia="Times New Roman" w:hAnsi="Courier New" w:cs="Courier New"/>
          <w:sz w:val="20"/>
          <w:szCs w:val="20"/>
        </w:rPr>
        <w:t>Router</w:t>
      </w:r>
    </w:p>
    <w:p w14:paraId="463C1768" w14:textId="77777777"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Menu</w:t>
      </w:r>
    </w:p>
    <w:p w14:paraId="0A5ABA97" w14:textId="77777777"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AuthN</w:t>
      </w:r>
      <w:proofErr w:type="spellEnd"/>
    </w:p>
    <w:p w14:paraId="55B4E31C" w14:textId="77777777"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w:t>
      </w:r>
      <w:proofErr w:type="spellEnd"/>
    </w:p>
    <w:p w14:paraId="1779821D" w14:textId="77777777"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Authentication</w:t>
      </w:r>
    </w:p>
    <w:p w14:paraId="2B815D51" w14:textId="77777777"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AuthR</w:t>
      </w:r>
      <w:proofErr w:type="spellEnd"/>
    </w:p>
    <w:p w14:paraId="1CE5AA8B" w14:textId="77777777"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Authorization</w:t>
      </w:r>
    </w:p>
    <w:p w14:paraId="31CC603A" w14:textId="77777777"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HTML Template</w:t>
      </w:r>
    </w:p>
    <w:p w14:paraId="089460B9" w14:textId="77777777"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Resolve</w:t>
      </w:r>
    </w:p>
    <w:p w14:paraId="3F4F4FE8" w14:textId="77777777" w:rsidR="00720E8D" w:rsidRDefault="00720E8D"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sidR="00C42068">
        <w:rPr>
          <w:rFonts w:ascii="Courier New" w:eastAsia="Times New Roman" w:hAnsi="Courier New" w:cs="Courier New"/>
          <w:sz w:val="20"/>
          <w:szCs w:val="20"/>
        </w:rPr>
        <w:t>sessionService</w:t>
      </w:r>
      <w:proofErr w:type="gramEnd"/>
    </w:p>
    <w:p w14:paraId="60B941AF" w14:textId="77777777" w:rsidR="00C42068" w:rsidRPr="00443197" w:rsidRDefault="00C42068"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cacheService</w:t>
      </w:r>
      <w:proofErr w:type="spellEnd"/>
      <w:proofErr w:type="gramEnd"/>
    </w:p>
    <w:p w14:paraId="3E19BE93" w14:textId="77777777" w:rsidR="00443197" w:rsidRPr="00443197" w:rsidRDefault="00443197" w:rsidP="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43197">
        <w:rPr>
          <w:rFonts w:ascii="Courier New" w:eastAsia="Times New Roman" w:hAnsi="Courier New" w:cs="Courier New"/>
          <w:sz w:val="20"/>
          <w:szCs w:val="20"/>
        </w:rPr>
        <w:t>---</w:t>
      </w:r>
    </w:p>
    <w:p w14:paraId="7CB0EBBC" w14:textId="77777777" w:rsidR="00443197" w:rsidRDefault="00443197" w:rsidP="00443197">
      <w:pPr>
        <w:pStyle w:val="Title"/>
      </w:pPr>
    </w:p>
    <w:p w14:paraId="2A507F70" w14:textId="77777777" w:rsidR="00B57EE2" w:rsidRDefault="00443197" w:rsidP="00443197">
      <w:pPr>
        <w:pStyle w:val="Title"/>
      </w:pPr>
      <w:r>
        <w:t>Mashup/Apps</w:t>
      </w:r>
    </w:p>
    <w:p w14:paraId="6D35B424" w14:textId="69AE4F00" w:rsidR="00443197" w:rsidRDefault="00CA280C" w:rsidP="00443197">
      <w:r>
        <w:t xml:space="preserve">The apps directory is for your apps.  After installing the </w:t>
      </w:r>
      <w:proofErr w:type="spellStart"/>
      <w:r>
        <w:t>Mashup</w:t>
      </w:r>
      <w:proofErr w:type="spellEnd"/>
      <w:ins w:id="0" w:author="Nandita" w:date="2015-04-08T15:46:00Z">
        <w:r w:rsidR="009C3BAF">
          <w:t>,</w:t>
        </w:r>
      </w:ins>
      <w:r>
        <w:t xml:space="preserve"> you’ll have a couple starter apps as a map </w:t>
      </w:r>
      <w:del w:id="1" w:author="Nandita" w:date="2015-04-08T13:51:00Z">
        <w:r w:rsidDel="00661409">
          <w:delText xml:space="preserve">for how </w:delText>
        </w:r>
      </w:del>
      <w:r>
        <w:t xml:space="preserve">to </w:t>
      </w:r>
      <w:ins w:id="2" w:author="Nandita" w:date="2015-04-08T13:51:00Z">
        <w:r w:rsidR="00661409">
          <w:t xml:space="preserve">help you </w:t>
        </w:r>
      </w:ins>
      <w:r>
        <w:t>create your own.</w:t>
      </w:r>
    </w:p>
    <w:p w14:paraId="404CBBB8" w14:textId="77777777" w:rsidR="00930BD4" w:rsidRDefault="00930BD4" w:rsidP="00443197">
      <w:r>
        <w:t xml:space="preserve">Placing your application in the </w:t>
      </w:r>
      <w:ins w:id="3" w:author="Nandita" w:date="2015-04-08T13:52:00Z">
        <w:r w:rsidR="00ED0360">
          <w:t>a</w:t>
        </w:r>
      </w:ins>
      <w:del w:id="4" w:author="Nandita" w:date="2015-04-08T13:52:00Z">
        <w:r w:rsidDel="00ED0360">
          <w:delText>A</w:delText>
        </w:r>
      </w:del>
      <w:r>
        <w:t>pps folder and using a few conventions makes integrating apps into the Mashup seamless.</w:t>
      </w:r>
    </w:p>
    <w:p w14:paraId="5ACA5862" w14:textId="77777777" w:rsidR="00CA280C" w:rsidRDefault="00CA280C" w:rsidP="005E2DA1">
      <w:pPr>
        <w:pStyle w:val="Heading1"/>
      </w:pPr>
      <w:r>
        <w:t>Routing</w:t>
      </w:r>
      <w:r w:rsidRPr="00CA280C">
        <w:t xml:space="preserve"> </w:t>
      </w:r>
    </w:p>
    <w:p w14:paraId="1FAD9FF0" w14:textId="77777777" w:rsidR="00406509" w:rsidRDefault="00406509" w:rsidP="00406509">
      <w:r>
        <w:t>route.config.js</w:t>
      </w:r>
    </w:p>
    <w:p w14:paraId="62DD8916" w14:textId="77777777" w:rsidR="00406509" w:rsidRDefault="00406509" w:rsidP="00406509">
      <w:r>
        <w:t>Route configurations placed in this file are combined by Grunt/Gulp and loaded at run-time.</w:t>
      </w:r>
    </w:p>
    <w:p w14:paraId="67E0F518" w14:textId="77777777" w:rsidR="00406509" w:rsidRPr="00406509" w:rsidRDefault="00406509" w:rsidP="00406509">
      <w:r>
        <w:t xml:space="preserve">This approach makes it possible to drop in or remove applications without having to fiddle with routing.  Each app is 100% </w:t>
      </w:r>
      <w:r w:rsidR="008476D5">
        <w:t>self-contained</w:t>
      </w:r>
      <w:r>
        <w:t xml:space="preserve"> and can be moved easily between </w:t>
      </w:r>
      <w:proofErr w:type="spellStart"/>
      <w:r>
        <w:t>MashupJS</w:t>
      </w:r>
      <w:proofErr w:type="spellEnd"/>
      <w:r>
        <w:t xml:space="preserve"> implementations.</w:t>
      </w:r>
    </w:p>
    <w:p w14:paraId="3C278D55" w14:textId="77777777" w:rsidR="00CA280C" w:rsidRDefault="00CA280C" w:rsidP="00406509">
      <w:pPr>
        <w:pStyle w:val="Heading1"/>
      </w:pPr>
      <w:r>
        <w:t>Menu</w:t>
      </w:r>
    </w:p>
    <w:p w14:paraId="5465DA22" w14:textId="77777777" w:rsidR="00406509" w:rsidRDefault="00406509" w:rsidP="00406509">
      <w:r>
        <w:t>menu.config.js</w:t>
      </w:r>
    </w:p>
    <w:p w14:paraId="626E258A" w14:textId="77777777" w:rsidR="00406509" w:rsidRDefault="00406509" w:rsidP="00406509">
      <w:r>
        <w:t>Describes the intended menu structure in JSON.  The menu structure can be static or you can create a process that dynamically generates it based on user roles/rights.</w:t>
      </w:r>
    </w:p>
    <w:p w14:paraId="36A2FB25" w14:textId="77777777" w:rsidR="00406509" w:rsidRPr="00406509" w:rsidRDefault="00406509" w:rsidP="00406509">
      <w:r>
        <w:t xml:space="preserve">This file is concatenated with other </w:t>
      </w:r>
      <w:proofErr w:type="spellStart"/>
      <w:r>
        <w:t>menu.config.js</w:t>
      </w:r>
      <w:proofErr w:type="spellEnd"/>
      <w:r>
        <w:t xml:space="preserve"> files and </w:t>
      </w:r>
      <w:commentRangeStart w:id="5"/>
      <w:r>
        <w:t>load</w:t>
      </w:r>
      <w:ins w:id="6" w:author="Nandita" w:date="2015-04-08T13:53:00Z">
        <w:r w:rsidR="00ED0360">
          <w:t>ed</w:t>
        </w:r>
      </w:ins>
      <w:commentRangeEnd w:id="5"/>
      <w:ins w:id="7" w:author="Nandita" w:date="2015-04-08T14:56:00Z">
        <w:r w:rsidR="004C4A13">
          <w:rPr>
            <w:rStyle w:val="CommentReference"/>
          </w:rPr>
          <w:commentReference w:id="5"/>
        </w:r>
      </w:ins>
      <w:r>
        <w:t xml:space="preserve"> at run-time.</w:t>
      </w:r>
    </w:p>
    <w:p w14:paraId="25899661" w14:textId="77777777" w:rsidR="00CA280C" w:rsidRDefault="00CA280C" w:rsidP="005E2DA1">
      <w:pPr>
        <w:pStyle w:val="Heading1"/>
      </w:pPr>
      <w:proofErr w:type="spellStart"/>
      <w:r>
        <w:t>AuthN</w:t>
      </w:r>
      <w:proofErr w:type="spellEnd"/>
      <w:r>
        <w:t>/</w:t>
      </w:r>
      <w:proofErr w:type="spellStart"/>
      <w:r>
        <w:t>AuthR</w:t>
      </w:r>
      <w:proofErr w:type="spellEnd"/>
    </w:p>
    <w:p w14:paraId="2A5ADC35" w14:textId="77777777" w:rsidR="00BC4907" w:rsidRDefault="00BC4907" w:rsidP="00BC4907">
      <w:r>
        <w:t>An example of a basic authentication method is implemented in the [root]/apps/mashup.</w:t>
      </w:r>
    </w:p>
    <w:p w14:paraId="7ABEB657" w14:textId="77777777" w:rsidR="00BC4907" w:rsidRDefault="00BC4907" w:rsidP="00BC4907">
      <w:r>
        <w:t xml:space="preserve">Each application is responsible for its own security but each application can subscribe to the user session of another application.  It’s likely, in companies using AD, only one session is created from which </w:t>
      </w:r>
      <w:del w:id="8" w:author="Nandita" w:date="2015-04-08T13:54:00Z">
        <w:r w:rsidDel="00ED0360">
          <w:delText xml:space="preserve">app </w:delText>
        </w:r>
      </w:del>
      <w:r>
        <w:t>applications derive authentication and authorization properties.</w:t>
      </w:r>
    </w:p>
    <w:p w14:paraId="016626B0" w14:textId="77777777" w:rsidR="00BC4907" w:rsidRDefault="00BC4907" w:rsidP="00BC4907">
      <w:r>
        <w:lastRenderedPageBreak/>
        <w:t>Authentication and authorization are performed in the route configuration using “resolve</w:t>
      </w:r>
      <w:ins w:id="9" w:author="Nandita" w:date="2015-04-08T13:54:00Z">
        <w:r w:rsidR="00ED0360">
          <w:t>.</w:t>
        </w:r>
      </w:ins>
      <w:r>
        <w:t>”</w:t>
      </w:r>
      <w:del w:id="10" w:author="Nandita" w:date="2015-04-08T13:54:00Z">
        <w:r w:rsidDel="00ED0360">
          <w:delText>.</w:delText>
        </w:r>
      </w:del>
    </w:p>
    <w:p w14:paraId="46E6E3D0" w14:textId="77777777" w:rsidR="00BC4907" w:rsidRDefault="00BC4907" w:rsidP="00BC4907">
      <w:r>
        <w:t>Example:</w:t>
      </w:r>
    </w:p>
    <w:p w14:paraId="22BE6D0B" w14:textId="77777777" w:rsidR="00BC4907" w:rsidRPr="008718BF" w:rsidRDefault="00BC4907" w:rsidP="00BC4907">
      <w:pPr>
        <w:spacing w:after="0"/>
        <w:rPr>
          <w:rFonts w:ascii="Courier New" w:hAnsi="Courier New" w:cs="Courier New"/>
          <w:sz w:val="20"/>
          <w:szCs w:val="20"/>
        </w:rPr>
      </w:pPr>
      <w:proofErr w:type="spellStart"/>
      <w:proofErr w:type="gramStart"/>
      <w:r w:rsidRPr="008718BF">
        <w:rPr>
          <w:rFonts w:ascii="Courier New" w:hAnsi="Courier New" w:cs="Courier New"/>
          <w:sz w:val="20"/>
          <w:szCs w:val="20"/>
        </w:rPr>
        <w:t>mashupApp.config</w:t>
      </w:r>
      <w:proofErr w:type="spellEnd"/>
      <w:r w:rsidRPr="008718BF">
        <w:rPr>
          <w:rFonts w:ascii="Courier New" w:hAnsi="Courier New" w:cs="Courier New"/>
          <w:sz w:val="20"/>
          <w:szCs w:val="20"/>
        </w:rPr>
        <w:t>(</w:t>
      </w:r>
      <w:proofErr w:type="gramEnd"/>
      <w:r w:rsidRPr="008718BF">
        <w:rPr>
          <w:rFonts w:ascii="Courier New" w:hAnsi="Courier New" w:cs="Courier New"/>
          <w:sz w:val="20"/>
          <w:szCs w:val="20"/>
        </w:rPr>
        <w:t>['$</w:t>
      </w:r>
      <w:proofErr w:type="spellStart"/>
      <w:r w:rsidRPr="008718BF">
        <w:rPr>
          <w:rFonts w:ascii="Courier New" w:hAnsi="Courier New" w:cs="Courier New"/>
          <w:sz w:val="20"/>
          <w:szCs w:val="20"/>
        </w:rPr>
        <w:t>routeProvider</w:t>
      </w:r>
      <w:proofErr w:type="spellEnd"/>
      <w:r w:rsidRPr="008718BF">
        <w:rPr>
          <w:rFonts w:ascii="Courier New" w:hAnsi="Courier New" w:cs="Courier New"/>
          <w:sz w:val="20"/>
          <w:szCs w:val="20"/>
        </w:rPr>
        <w:t>', function ($</w:t>
      </w:r>
      <w:proofErr w:type="spellStart"/>
      <w:r w:rsidRPr="008718BF">
        <w:rPr>
          <w:rFonts w:ascii="Courier New" w:hAnsi="Courier New" w:cs="Courier New"/>
          <w:sz w:val="20"/>
          <w:szCs w:val="20"/>
        </w:rPr>
        <w:t>routeProvider</w:t>
      </w:r>
      <w:proofErr w:type="spellEnd"/>
      <w:r w:rsidRPr="008718BF">
        <w:rPr>
          <w:rFonts w:ascii="Courier New" w:hAnsi="Courier New" w:cs="Courier New"/>
          <w:sz w:val="20"/>
          <w:szCs w:val="20"/>
        </w:rPr>
        <w:t>) {</w:t>
      </w:r>
    </w:p>
    <w:p w14:paraId="7E6A1310" w14:textId="77777777"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routeProvider.otherwise</w:t>
      </w:r>
      <w:proofErr w:type="spellEnd"/>
      <w:r w:rsidRPr="008718BF">
        <w:rPr>
          <w:rFonts w:ascii="Courier New" w:hAnsi="Courier New" w:cs="Courier New"/>
          <w:sz w:val="20"/>
          <w:szCs w:val="20"/>
        </w:rPr>
        <w:t>(</w:t>
      </w:r>
      <w:proofErr w:type="gramEnd"/>
      <w:r w:rsidRPr="008718BF">
        <w:rPr>
          <w:rFonts w:ascii="Courier New" w:hAnsi="Courier New" w:cs="Courier New"/>
          <w:sz w:val="20"/>
          <w:szCs w:val="20"/>
        </w:rPr>
        <w:t xml:space="preserve">{ </w:t>
      </w:r>
      <w:proofErr w:type="spellStart"/>
      <w:r w:rsidRPr="008718BF">
        <w:rPr>
          <w:rFonts w:ascii="Courier New" w:hAnsi="Courier New" w:cs="Courier New"/>
          <w:sz w:val="20"/>
          <w:szCs w:val="20"/>
        </w:rPr>
        <w:t>redirectTo</w:t>
      </w:r>
      <w:proofErr w:type="spellEnd"/>
      <w:r w:rsidRPr="008718BF">
        <w:rPr>
          <w:rFonts w:ascii="Courier New" w:hAnsi="Courier New" w:cs="Courier New"/>
          <w:sz w:val="20"/>
          <w:szCs w:val="20"/>
        </w:rPr>
        <w:t>: '/</w:t>
      </w:r>
      <w:proofErr w:type="spellStart"/>
      <w:r w:rsidRPr="008718BF">
        <w:rPr>
          <w:rFonts w:ascii="Courier New" w:hAnsi="Courier New" w:cs="Courier New"/>
          <w:sz w:val="20"/>
          <w:szCs w:val="20"/>
        </w:rPr>
        <w:t>mashup</w:t>
      </w:r>
      <w:proofErr w:type="spellEnd"/>
      <w:r w:rsidRPr="008718BF">
        <w:rPr>
          <w:rFonts w:ascii="Courier New" w:hAnsi="Courier New" w:cs="Courier New"/>
          <w:sz w:val="20"/>
          <w:szCs w:val="20"/>
        </w:rPr>
        <w:t>' });</w:t>
      </w:r>
    </w:p>
    <w:p w14:paraId="466A455F" w14:textId="77777777"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r w:rsidRPr="008718BF">
        <w:rPr>
          <w:rFonts w:ascii="Courier New" w:hAnsi="Courier New" w:cs="Courier New"/>
          <w:sz w:val="20"/>
          <w:szCs w:val="20"/>
        </w:rPr>
        <w:t>routeProvider</w:t>
      </w:r>
      <w:proofErr w:type="spellEnd"/>
    </w:p>
    <w:p w14:paraId="75F43163" w14:textId="77777777"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gramStart"/>
      <w:r w:rsidRPr="008718BF">
        <w:rPr>
          <w:rFonts w:ascii="Courier New" w:hAnsi="Courier New" w:cs="Courier New"/>
          <w:sz w:val="20"/>
          <w:szCs w:val="20"/>
        </w:rPr>
        <w:t>when(</w:t>
      </w:r>
      <w:proofErr w:type="gramEnd"/>
      <w:r w:rsidRPr="008718BF">
        <w:rPr>
          <w:rFonts w:ascii="Courier New" w:hAnsi="Courier New" w:cs="Courier New"/>
          <w:sz w:val="20"/>
          <w:szCs w:val="20"/>
        </w:rPr>
        <w:t>'/mashup/about', {</w:t>
      </w:r>
    </w:p>
    <w:p w14:paraId="3417A80A" w14:textId="77777777"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templateUrl</w:t>
      </w:r>
      <w:proofErr w:type="spellEnd"/>
      <w:proofErr w:type="gramEnd"/>
      <w:r w:rsidRPr="008718BF">
        <w:rPr>
          <w:rFonts w:ascii="Courier New" w:hAnsi="Courier New" w:cs="Courier New"/>
          <w:sz w:val="20"/>
          <w:szCs w:val="20"/>
        </w:rPr>
        <w:t>: 'apps/</w:t>
      </w:r>
      <w:proofErr w:type="spellStart"/>
      <w:r w:rsidRPr="008718BF">
        <w:rPr>
          <w:rFonts w:ascii="Courier New" w:hAnsi="Courier New" w:cs="Courier New"/>
          <w:sz w:val="20"/>
          <w:szCs w:val="20"/>
        </w:rPr>
        <w:t>mashup</w:t>
      </w:r>
      <w:proofErr w:type="spellEnd"/>
      <w:r w:rsidRPr="008718BF">
        <w:rPr>
          <w:rFonts w:ascii="Courier New" w:hAnsi="Courier New" w:cs="Courier New"/>
          <w:sz w:val="20"/>
          <w:szCs w:val="20"/>
        </w:rPr>
        <w:t>/</w:t>
      </w:r>
      <w:proofErr w:type="spellStart"/>
      <w:r w:rsidRPr="008718BF">
        <w:rPr>
          <w:rFonts w:ascii="Courier New" w:hAnsi="Courier New" w:cs="Courier New"/>
          <w:sz w:val="20"/>
          <w:szCs w:val="20"/>
        </w:rPr>
        <w:t>about.html</w:t>
      </w:r>
      <w:proofErr w:type="spellEnd"/>
      <w:r w:rsidRPr="008718BF">
        <w:rPr>
          <w:rFonts w:ascii="Courier New" w:hAnsi="Courier New" w:cs="Courier New"/>
          <w:sz w:val="20"/>
          <w:szCs w:val="20"/>
        </w:rPr>
        <w:t>',</w:t>
      </w:r>
    </w:p>
    <w:p w14:paraId="0A9651E4" w14:textId="77777777"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gramStart"/>
      <w:r w:rsidRPr="008718BF">
        <w:rPr>
          <w:rFonts w:ascii="Courier New" w:hAnsi="Courier New" w:cs="Courier New"/>
          <w:sz w:val="20"/>
          <w:szCs w:val="20"/>
        </w:rPr>
        <w:t>controller</w:t>
      </w:r>
      <w:proofErr w:type="gramEnd"/>
      <w:r w:rsidRPr="008718BF">
        <w:rPr>
          <w:rFonts w:ascii="Courier New" w:hAnsi="Courier New" w:cs="Courier New"/>
          <w:sz w:val="20"/>
          <w:szCs w:val="20"/>
        </w:rPr>
        <w:t>: '</w:t>
      </w:r>
      <w:proofErr w:type="spellStart"/>
      <w:r w:rsidRPr="008718BF">
        <w:rPr>
          <w:rFonts w:ascii="Courier New" w:hAnsi="Courier New" w:cs="Courier New"/>
          <w:sz w:val="20"/>
          <w:szCs w:val="20"/>
        </w:rPr>
        <w:t>mashup.AboutController</w:t>
      </w:r>
      <w:proofErr w:type="spellEnd"/>
      <w:r w:rsidRPr="008718BF">
        <w:rPr>
          <w:rFonts w:ascii="Courier New" w:hAnsi="Courier New" w:cs="Courier New"/>
          <w:sz w:val="20"/>
          <w:szCs w:val="20"/>
        </w:rPr>
        <w:t>',</w:t>
      </w:r>
    </w:p>
    <w:p w14:paraId="43D04B87" w14:textId="77777777"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roofErr w:type="spellStart"/>
      <w:proofErr w:type="gramStart"/>
      <w:r w:rsidRPr="008718BF">
        <w:rPr>
          <w:rFonts w:ascii="Courier New" w:hAnsi="Courier New" w:cs="Courier New"/>
          <w:sz w:val="20"/>
          <w:szCs w:val="20"/>
        </w:rPr>
        <w:t>controllerAs</w:t>
      </w:r>
      <w:proofErr w:type="spellEnd"/>
      <w:proofErr w:type="gramEnd"/>
      <w:r w:rsidRPr="008718BF">
        <w:rPr>
          <w:rFonts w:ascii="Courier New" w:hAnsi="Courier New" w:cs="Courier New"/>
          <w:sz w:val="20"/>
          <w:szCs w:val="20"/>
        </w:rPr>
        <w:t>: '</w:t>
      </w:r>
      <w:proofErr w:type="spellStart"/>
      <w:r w:rsidRPr="008718BF">
        <w:rPr>
          <w:rFonts w:ascii="Courier New" w:hAnsi="Courier New" w:cs="Courier New"/>
          <w:sz w:val="20"/>
          <w:szCs w:val="20"/>
        </w:rPr>
        <w:t>vm</w:t>
      </w:r>
      <w:proofErr w:type="spellEnd"/>
      <w:r w:rsidRPr="008718BF">
        <w:rPr>
          <w:rFonts w:ascii="Courier New" w:hAnsi="Courier New" w:cs="Courier New"/>
          <w:sz w:val="20"/>
          <w:szCs w:val="20"/>
        </w:rPr>
        <w:t>',</w:t>
      </w:r>
    </w:p>
    <w:p w14:paraId="28EE609F" w14:textId="77777777"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resolve</w:t>
      </w:r>
      <w:proofErr w:type="gramEnd"/>
      <w:r w:rsidRPr="008718BF">
        <w:rPr>
          <w:rFonts w:ascii="Courier New" w:hAnsi="Courier New" w:cs="Courier New"/>
          <w:b/>
          <w:sz w:val="20"/>
          <w:szCs w:val="20"/>
        </w:rPr>
        <w:t>: {</w:t>
      </w:r>
    </w:p>
    <w:p w14:paraId="5BFD80C9" w14:textId="77777777"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spellStart"/>
      <w:proofErr w:type="gramStart"/>
      <w:r w:rsidRPr="008718BF">
        <w:rPr>
          <w:rFonts w:ascii="Courier New" w:hAnsi="Courier New" w:cs="Courier New"/>
          <w:b/>
          <w:sz w:val="20"/>
          <w:szCs w:val="20"/>
        </w:rPr>
        <w:t>loadMyCtrl</w:t>
      </w:r>
      <w:proofErr w:type="spellEnd"/>
      <w:proofErr w:type="gramEnd"/>
      <w:r w:rsidRPr="008718BF">
        <w:rPr>
          <w:rFonts w:ascii="Courier New" w:hAnsi="Courier New" w:cs="Courier New"/>
          <w:b/>
          <w:sz w:val="20"/>
          <w:szCs w:val="20"/>
        </w:rPr>
        <w:t>: ['$</w:t>
      </w:r>
      <w:proofErr w:type="spellStart"/>
      <w:r w:rsidRPr="008718BF">
        <w:rPr>
          <w:rFonts w:ascii="Courier New" w:hAnsi="Courier New" w:cs="Courier New"/>
          <w:b/>
          <w:sz w:val="20"/>
          <w:szCs w:val="20"/>
        </w:rPr>
        <w:t>ocLazyLoad</w:t>
      </w:r>
      <w:proofErr w:type="spellEnd"/>
      <w:r w:rsidRPr="008718BF">
        <w:rPr>
          <w:rFonts w:ascii="Courier New" w:hAnsi="Courier New" w:cs="Courier New"/>
          <w:b/>
          <w:sz w:val="20"/>
          <w:szCs w:val="20"/>
        </w:rPr>
        <w:t>', function ($</w:t>
      </w:r>
      <w:proofErr w:type="spellStart"/>
      <w:r w:rsidRPr="008718BF">
        <w:rPr>
          <w:rFonts w:ascii="Courier New" w:hAnsi="Courier New" w:cs="Courier New"/>
          <w:b/>
          <w:sz w:val="20"/>
          <w:szCs w:val="20"/>
        </w:rPr>
        <w:t>ocLazyLoad</w:t>
      </w:r>
      <w:proofErr w:type="spellEnd"/>
      <w:r w:rsidRPr="008718BF">
        <w:rPr>
          <w:rFonts w:ascii="Courier New" w:hAnsi="Courier New" w:cs="Courier New"/>
          <w:b/>
          <w:sz w:val="20"/>
          <w:szCs w:val="20"/>
        </w:rPr>
        <w:t>) {</w:t>
      </w:r>
    </w:p>
    <w:p w14:paraId="274294BC" w14:textId="77777777"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you can lazy load files for an existing module</w:t>
      </w:r>
    </w:p>
    <w:p w14:paraId="4050B17C" w14:textId="77777777" w:rsidR="00BC4907" w:rsidRPr="008718BF" w:rsidRDefault="00BC4907" w:rsidP="00BC4907">
      <w:pPr>
        <w:spacing w:after="0"/>
        <w:rPr>
          <w:rFonts w:ascii="Courier New" w:hAnsi="Courier New" w:cs="Courier New"/>
          <w:b/>
          <w:sz w:val="20"/>
          <w:szCs w:val="20"/>
        </w:rPr>
      </w:pPr>
      <w:proofErr w:type="gramStart"/>
      <w:r w:rsidRPr="008718BF">
        <w:rPr>
          <w:rFonts w:ascii="Courier New" w:hAnsi="Courier New" w:cs="Courier New"/>
          <w:b/>
          <w:sz w:val="20"/>
          <w:szCs w:val="20"/>
        </w:rPr>
        <w:t>return</w:t>
      </w:r>
      <w:proofErr w:type="gramEnd"/>
      <w:r w:rsidRPr="008718BF">
        <w:rPr>
          <w:rFonts w:ascii="Courier New" w:hAnsi="Courier New" w:cs="Courier New"/>
          <w:b/>
          <w:sz w:val="20"/>
          <w:szCs w:val="20"/>
        </w:rPr>
        <w:t xml:space="preserve"> $</w:t>
      </w:r>
      <w:proofErr w:type="spellStart"/>
      <w:r w:rsidRPr="008718BF">
        <w:rPr>
          <w:rFonts w:ascii="Courier New" w:hAnsi="Courier New" w:cs="Courier New"/>
          <w:b/>
          <w:sz w:val="20"/>
          <w:szCs w:val="20"/>
        </w:rPr>
        <w:t>ocLazyLoad.load</w:t>
      </w:r>
      <w:proofErr w:type="spellEnd"/>
      <w:r w:rsidRPr="008718BF">
        <w:rPr>
          <w:rFonts w:ascii="Courier New" w:hAnsi="Courier New" w:cs="Courier New"/>
          <w:b/>
          <w:sz w:val="20"/>
          <w:szCs w:val="20"/>
        </w:rPr>
        <w:t>({</w:t>
      </w:r>
    </w:p>
    <w:p w14:paraId="72B5BCEF" w14:textId="77777777"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name</w:t>
      </w:r>
      <w:proofErr w:type="gramEnd"/>
      <w:r w:rsidRPr="008718BF">
        <w:rPr>
          <w:rFonts w:ascii="Courier New" w:hAnsi="Courier New" w:cs="Courier New"/>
          <w:b/>
          <w:sz w:val="20"/>
          <w:szCs w:val="20"/>
        </w:rPr>
        <w:t>: '</w:t>
      </w:r>
      <w:proofErr w:type="spellStart"/>
      <w:r w:rsidRPr="008718BF">
        <w:rPr>
          <w:rFonts w:ascii="Courier New" w:hAnsi="Courier New" w:cs="Courier New"/>
          <w:b/>
          <w:sz w:val="20"/>
          <w:szCs w:val="20"/>
        </w:rPr>
        <w:t>mashupApp</w:t>
      </w:r>
      <w:proofErr w:type="spellEnd"/>
      <w:r w:rsidRPr="008718BF">
        <w:rPr>
          <w:rFonts w:ascii="Courier New" w:hAnsi="Courier New" w:cs="Courier New"/>
          <w:b/>
          <w:sz w:val="20"/>
          <w:szCs w:val="20"/>
        </w:rPr>
        <w:t>',</w:t>
      </w:r>
    </w:p>
    <w:p w14:paraId="411E0354" w14:textId="77777777"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gramStart"/>
      <w:r w:rsidRPr="008718BF">
        <w:rPr>
          <w:rFonts w:ascii="Courier New" w:hAnsi="Courier New" w:cs="Courier New"/>
          <w:b/>
          <w:sz w:val="20"/>
          <w:szCs w:val="20"/>
        </w:rPr>
        <w:t>files</w:t>
      </w:r>
      <w:proofErr w:type="gramEnd"/>
      <w:r w:rsidRPr="008718BF">
        <w:rPr>
          <w:rFonts w:ascii="Courier New" w:hAnsi="Courier New" w:cs="Courier New"/>
          <w:b/>
          <w:sz w:val="20"/>
          <w:szCs w:val="20"/>
        </w:rPr>
        <w:t>: ['apps/mashup/about.controller.min.js']</w:t>
      </w:r>
    </w:p>
    <w:p w14:paraId="37727393" w14:textId="77777777"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w:t>
      </w:r>
    </w:p>
    <w:p w14:paraId="3CC8A1DF" w14:textId="77777777"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
    <w:p w14:paraId="77F6CF2F" w14:textId="77777777"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roofErr w:type="spellStart"/>
      <w:proofErr w:type="gramStart"/>
      <w:r w:rsidRPr="008718BF">
        <w:rPr>
          <w:rFonts w:ascii="Courier New" w:hAnsi="Courier New" w:cs="Courier New"/>
          <w:b/>
          <w:sz w:val="20"/>
          <w:szCs w:val="20"/>
        </w:rPr>
        <w:t>resolveRoute</w:t>
      </w:r>
      <w:proofErr w:type="spellEnd"/>
      <w:proofErr w:type="gramEnd"/>
      <w:r w:rsidRPr="008718BF">
        <w:rPr>
          <w:rFonts w:ascii="Courier New" w:hAnsi="Courier New" w:cs="Courier New"/>
          <w:b/>
          <w:sz w:val="20"/>
          <w:szCs w:val="20"/>
        </w:rPr>
        <w:t>: ['$route', '</w:t>
      </w:r>
      <w:proofErr w:type="spellStart"/>
      <w:r w:rsidRPr="008718BF">
        <w:rPr>
          <w:rFonts w:ascii="Courier New" w:hAnsi="Courier New" w:cs="Courier New"/>
          <w:b/>
          <w:sz w:val="20"/>
          <w:szCs w:val="20"/>
        </w:rPr>
        <w:t>mashupRouterAuth</w:t>
      </w:r>
      <w:proofErr w:type="spellEnd"/>
      <w:r w:rsidRPr="008718BF">
        <w:rPr>
          <w:rFonts w:ascii="Courier New" w:hAnsi="Courier New" w:cs="Courier New"/>
          <w:b/>
          <w:sz w:val="20"/>
          <w:szCs w:val="20"/>
        </w:rPr>
        <w:t xml:space="preserve">', function ($route, </w:t>
      </w:r>
      <w:proofErr w:type="spellStart"/>
      <w:r w:rsidRPr="008718BF">
        <w:rPr>
          <w:rFonts w:ascii="Courier New" w:hAnsi="Courier New" w:cs="Courier New"/>
          <w:b/>
          <w:sz w:val="20"/>
          <w:szCs w:val="20"/>
        </w:rPr>
        <w:t>mashupRouterAuth</w:t>
      </w:r>
      <w:proofErr w:type="spellEnd"/>
      <w:r w:rsidRPr="008718BF">
        <w:rPr>
          <w:rFonts w:ascii="Courier New" w:hAnsi="Courier New" w:cs="Courier New"/>
          <w:b/>
          <w:sz w:val="20"/>
          <w:szCs w:val="20"/>
        </w:rPr>
        <w:t>) {</w:t>
      </w:r>
    </w:p>
    <w:p w14:paraId="527742D9" w14:textId="77777777" w:rsidR="00BC4907" w:rsidRPr="008718BF" w:rsidRDefault="00BC4907" w:rsidP="00BC4907">
      <w:pPr>
        <w:spacing w:after="0"/>
        <w:rPr>
          <w:rFonts w:ascii="Courier New" w:hAnsi="Courier New" w:cs="Courier New"/>
          <w:b/>
          <w:sz w:val="20"/>
          <w:szCs w:val="20"/>
        </w:rPr>
      </w:pPr>
      <w:proofErr w:type="gramStart"/>
      <w:r w:rsidRPr="008718BF">
        <w:rPr>
          <w:rFonts w:ascii="Courier New" w:hAnsi="Courier New" w:cs="Courier New"/>
          <w:b/>
          <w:sz w:val="20"/>
          <w:szCs w:val="20"/>
        </w:rPr>
        <w:t>return</w:t>
      </w:r>
      <w:proofErr w:type="gramEnd"/>
      <w:r w:rsidRPr="008718BF">
        <w:rPr>
          <w:rFonts w:ascii="Courier New" w:hAnsi="Courier New" w:cs="Courier New"/>
          <w:b/>
          <w:sz w:val="20"/>
          <w:szCs w:val="20"/>
        </w:rPr>
        <w:t xml:space="preserve"> </w:t>
      </w:r>
      <w:proofErr w:type="spellStart"/>
      <w:r w:rsidRPr="008718BF">
        <w:rPr>
          <w:rFonts w:ascii="Courier New" w:hAnsi="Courier New" w:cs="Courier New"/>
          <w:b/>
          <w:sz w:val="20"/>
          <w:szCs w:val="20"/>
        </w:rPr>
        <w:t>mashupRouterAuth.resolveRoute</w:t>
      </w:r>
      <w:proofErr w:type="spellEnd"/>
      <w:r w:rsidRPr="008718BF">
        <w:rPr>
          <w:rFonts w:ascii="Courier New" w:hAnsi="Courier New" w:cs="Courier New"/>
          <w:b/>
          <w:sz w:val="20"/>
          <w:szCs w:val="20"/>
        </w:rPr>
        <w:t>(['Administrator']);</w:t>
      </w:r>
    </w:p>
    <w:p w14:paraId="444C5393" w14:textId="77777777" w:rsidR="00BC4907" w:rsidRPr="008718BF" w:rsidRDefault="00BC4907" w:rsidP="00BC4907">
      <w:pPr>
        <w:spacing w:after="0"/>
        <w:rPr>
          <w:rFonts w:ascii="Courier New" w:hAnsi="Courier New" w:cs="Courier New"/>
          <w:b/>
          <w:sz w:val="20"/>
          <w:szCs w:val="20"/>
        </w:rPr>
      </w:pPr>
      <w:r w:rsidRPr="008718BF">
        <w:rPr>
          <w:rFonts w:ascii="Courier New" w:hAnsi="Courier New" w:cs="Courier New"/>
          <w:b/>
          <w:sz w:val="20"/>
          <w:szCs w:val="20"/>
        </w:rPr>
        <w:t xml:space="preserve">            }],</w:t>
      </w:r>
    </w:p>
    <w:p w14:paraId="3F2F18F3" w14:textId="77777777"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
    <w:p w14:paraId="0CDD075C" w14:textId="77777777" w:rsidR="00BC4907" w:rsidRPr="008718BF" w:rsidRDefault="00BC4907" w:rsidP="00BC4907">
      <w:pPr>
        <w:spacing w:after="0"/>
        <w:rPr>
          <w:rFonts w:ascii="Courier New" w:hAnsi="Courier New" w:cs="Courier New"/>
          <w:sz w:val="20"/>
          <w:szCs w:val="20"/>
        </w:rPr>
      </w:pPr>
      <w:r w:rsidRPr="008718BF">
        <w:rPr>
          <w:rFonts w:ascii="Courier New" w:hAnsi="Courier New" w:cs="Courier New"/>
          <w:sz w:val="20"/>
          <w:szCs w:val="20"/>
        </w:rPr>
        <w:t xml:space="preserve">    })</w:t>
      </w:r>
    </w:p>
    <w:p w14:paraId="1670092D" w14:textId="77777777" w:rsidR="00BC4907" w:rsidRDefault="00BC4907" w:rsidP="00BC4907"/>
    <w:p w14:paraId="631CB207" w14:textId="77777777" w:rsidR="00B82CA7" w:rsidRPr="006E603E" w:rsidRDefault="00B82CA7" w:rsidP="003907C8">
      <w:pPr>
        <w:rPr>
          <w:b/>
          <w:i/>
        </w:rPr>
      </w:pPr>
      <w:r>
        <w:t xml:space="preserve">The “resolveRoute:” function is executed before the route can be resolved.  If </w:t>
      </w:r>
      <w:del w:id="11" w:author="Nandita" w:date="2015-04-08T13:55:00Z">
        <w:r w:rsidDel="00ED0360">
          <w:delText xml:space="preserve">the </w:delText>
        </w:r>
      </w:del>
      <w:r>
        <w:t>user</w:t>
      </w:r>
      <w:ins w:id="12" w:author="Nandita" w:date="2015-04-08T13:55:00Z">
        <w:r w:rsidR="00ED0360">
          <w:t>s</w:t>
        </w:r>
      </w:ins>
      <w:r>
        <w:t xml:space="preserve"> </w:t>
      </w:r>
      <w:del w:id="13" w:author="Nandita" w:date="2015-04-08T13:55:00Z">
        <w:r w:rsidDel="00ED0360">
          <w:delText xml:space="preserve">is </w:delText>
        </w:r>
      </w:del>
      <w:ins w:id="14" w:author="Nandita" w:date="2015-04-08T13:55:00Z">
        <w:r w:rsidR="00ED0360">
          <w:t xml:space="preserve">are </w:t>
        </w:r>
      </w:ins>
      <w:r>
        <w:t xml:space="preserve">not authenticated then they can be re-routed to a login page.  If </w:t>
      </w:r>
      <w:del w:id="15" w:author="Nandita" w:date="2015-04-08T13:55:00Z">
        <w:r w:rsidDel="00ED0360">
          <w:delText xml:space="preserve">the </w:delText>
        </w:r>
      </w:del>
      <w:r>
        <w:t>user</w:t>
      </w:r>
      <w:ins w:id="16" w:author="Nandita" w:date="2015-04-08T13:55:00Z">
        <w:r w:rsidR="00ED0360">
          <w:t>s</w:t>
        </w:r>
      </w:ins>
      <w:r>
        <w:t xml:space="preserve"> </w:t>
      </w:r>
      <w:del w:id="17" w:author="Nandita" w:date="2015-04-08T13:55:00Z">
        <w:r w:rsidDel="00ED0360">
          <w:delText xml:space="preserve">is </w:delText>
        </w:r>
      </w:del>
      <w:ins w:id="18" w:author="Nandita" w:date="2015-04-08T13:55:00Z">
        <w:r w:rsidR="00ED0360">
          <w:t xml:space="preserve">are </w:t>
        </w:r>
      </w:ins>
      <w:r>
        <w:t>not authorized then they can be routed to a page that says they are not authorized.</w:t>
      </w:r>
      <w:r w:rsidR="006E603E">
        <w:t xml:space="preserve">  The resolveRoute function is injected with the “</w:t>
      </w:r>
      <w:proofErr w:type="spellStart"/>
      <w:r w:rsidR="006E603E">
        <w:t>mashupRouterAuth</w:t>
      </w:r>
      <w:proofErr w:type="spellEnd"/>
      <w:r w:rsidR="006E603E">
        <w:t>” which gives access to the “resolveRoute” function.  The “</w:t>
      </w:r>
      <w:proofErr w:type="spellStart"/>
      <w:r w:rsidR="006E603E" w:rsidRPr="006E603E">
        <w:rPr>
          <w:b/>
        </w:rPr>
        <w:t>mashup</w:t>
      </w:r>
      <w:proofErr w:type="spellEnd"/>
      <w:r w:rsidR="006E603E">
        <w:t>” in “</w:t>
      </w:r>
      <w:proofErr w:type="spellStart"/>
      <w:r w:rsidR="006E603E" w:rsidRPr="006E603E">
        <w:rPr>
          <w:b/>
        </w:rPr>
        <w:t>mashup</w:t>
      </w:r>
      <w:r w:rsidR="006E603E">
        <w:t>RouteAuth</w:t>
      </w:r>
      <w:proofErr w:type="spellEnd"/>
      <w:r w:rsidR="006E603E">
        <w:t xml:space="preserve">” </w:t>
      </w:r>
      <w:del w:id="19" w:author="Nandita" w:date="2015-04-08T13:56:00Z">
        <w:r w:rsidR="006E603E" w:rsidDel="00ED0360">
          <w:delText>is referring</w:delText>
        </w:r>
      </w:del>
      <w:ins w:id="20" w:author="Nandita" w:date="2015-04-08T13:56:00Z">
        <w:r w:rsidR="00ED0360">
          <w:t>refers</w:t>
        </w:r>
      </w:ins>
      <w:r w:rsidR="006E603E">
        <w:t xml:space="preserve"> to the name of the app plush “</w:t>
      </w:r>
      <w:proofErr w:type="spellStart"/>
      <w:r w:rsidR="006E603E">
        <w:t>RouterAuth</w:t>
      </w:r>
      <w:proofErr w:type="spellEnd"/>
      <w:ins w:id="21" w:author="Nandita" w:date="2015-04-08T13:56:00Z">
        <w:r w:rsidR="00ED0360">
          <w:t>.</w:t>
        </w:r>
      </w:ins>
      <w:r w:rsidR="006E603E">
        <w:t>”</w:t>
      </w:r>
      <w:del w:id="22" w:author="Nandita" w:date="2015-04-08T13:56:00Z">
        <w:r w:rsidR="006E603E" w:rsidDel="00ED0360">
          <w:delText>.</w:delText>
        </w:r>
      </w:del>
      <w:r w:rsidR="006E603E">
        <w:t xml:space="preserve">  You</w:t>
      </w:r>
      <w:ins w:id="23" w:author="Nandita" w:date="2015-04-08T13:56:00Z">
        <w:r w:rsidR="00ED0360">
          <w:t>r</w:t>
        </w:r>
      </w:ins>
      <w:r w:rsidR="006E603E">
        <w:t xml:space="preserve"> application, if named “accounting</w:t>
      </w:r>
      <w:ins w:id="24" w:author="Nandita" w:date="2015-04-08T13:56:00Z">
        <w:r w:rsidR="00ED0360">
          <w:t>,</w:t>
        </w:r>
      </w:ins>
      <w:r w:rsidR="006E603E">
        <w:t>”</w:t>
      </w:r>
      <w:del w:id="25" w:author="Nandita" w:date="2015-04-08T13:56:00Z">
        <w:r w:rsidR="006E603E" w:rsidDel="00ED0360">
          <w:delText>,</w:delText>
        </w:r>
      </w:del>
      <w:r w:rsidR="006E603E">
        <w:t xml:space="preserve"> could be “</w:t>
      </w:r>
      <w:proofErr w:type="spellStart"/>
      <w:r w:rsidR="006E603E" w:rsidRPr="006E603E">
        <w:rPr>
          <w:b/>
        </w:rPr>
        <w:t>accounting</w:t>
      </w:r>
      <w:r w:rsidR="006E603E">
        <w:t>RouteAuth</w:t>
      </w:r>
      <w:proofErr w:type="spellEnd"/>
      <w:ins w:id="26" w:author="Nandita" w:date="2015-04-08T13:56:00Z">
        <w:r w:rsidR="00ED0360">
          <w:t>.</w:t>
        </w:r>
      </w:ins>
      <w:r w:rsidR="006E603E">
        <w:t>”</w:t>
      </w:r>
      <w:del w:id="27" w:author="Nandita" w:date="2015-04-08T13:56:00Z">
        <w:r w:rsidR="006E603E" w:rsidDel="00ED0360">
          <w:delText>.</w:delText>
        </w:r>
      </w:del>
    </w:p>
    <w:p w14:paraId="5EE69699" w14:textId="3C328FC5" w:rsidR="00B82CA7" w:rsidRPr="00BC4907" w:rsidRDefault="00B82CA7" w:rsidP="00BC4907">
      <w:r>
        <w:t xml:space="preserve">You can deviate </w:t>
      </w:r>
      <w:ins w:id="28" w:author="Nandita" w:date="2015-04-08T13:57:00Z">
        <w:r w:rsidR="00ED0360">
          <w:t>from</w:t>
        </w:r>
      </w:ins>
      <w:ins w:id="29" w:author="Nandita" w:date="2015-04-08T14:52:00Z">
        <w:r w:rsidR="00206599">
          <w:t>,</w:t>
        </w:r>
      </w:ins>
      <w:ins w:id="30" w:author="Nandita" w:date="2015-04-08T13:57:00Z">
        <w:r w:rsidR="00ED0360">
          <w:t xml:space="preserve"> </w:t>
        </w:r>
      </w:ins>
      <w:r>
        <w:t>and improve upon</w:t>
      </w:r>
      <w:ins w:id="31" w:author="Nandita" w:date="2015-04-08T14:52:00Z">
        <w:r w:rsidR="00206599">
          <w:t>,</w:t>
        </w:r>
      </w:ins>
      <w:r>
        <w:t xml:space="preserve"> this basic design.  </w:t>
      </w:r>
    </w:p>
    <w:p w14:paraId="4F2C668A" w14:textId="77777777" w:rsidR="006E603E" w:rsidRDefault="006E603E" w:rsidP="005E2DA1">
      <w:pPr>
        <w:pStyle w:val="Heading1"/>
      </w:pPr>
      <w:r>
        <w:t>Sessions</w:t>
      </w:r>
    </w:p>
    <w:p w14:paraId="756698BE" w14:textId="77777777" w:rsidR="006E603E" w:rsidRDefault="00723627" w:rsidP="006E603E">
      <w:r>
        <w:t>Each application can have its own session or share.  It’s possible that all your applications use one session except for a customer facing application that uses Identity Server 3.  The mashup can easily accommodate multiple sessions.</w:t>
      </w:r>
    </w:p>
    <w:p w14:paraId="7BFE9E57" w14:textId="7AC25E04" w:rsidR="004B012E" w:rsidRDefault="004B012E" w:rsidP="006E603E">
      <w:r>
        <w:t>There are two different types of session</w:t>
      </w:r>
      <w:ins w:id="32" w:author="Nandita" w:date="2015-04-08T14:52:00Z">
        <w:r w:rsidR="00206599">
          <w:t>s</w:t>
        </w:r>
      </w:ins>
      <w:r>
        <w:t>.  There is the “sessionService” and an application’s user session.</w:t>
      </w:r>
    </w:p>
    <w:p w14:paraId="720D7068" w14:textId="77777777" w:rsidR="004B012E" w:rsidRDefault="004B012E" w:rsidP="006E603E">
      <w:r>
        <w:t xml:space="preserve">The sessionService is for general use by utilities such as the </w:t>
      </w:r>
      <w:proofErr w:type="spellStart"/>
      <w:r>
        <w:t>logService</w:t>
      </w:r>
      <w:proofErr w:type="spellEnd"/>
      <w:r>
        <w:t xml:space="preserve">.  Only a little user information is maintained in the sessionService to let utilities know the user and application that was being used at that moment.  When switching to another application within the </w:t>
      </w:r>
      <w:proofErr w:type="spellStart"/>
      <w:r>
        <w:t>mashup</w:t>
      </w:r>
      <w:proofErr w:type="spellEnd"/>
      <w:ins w:id="33" w:author="Nandita" w:date="2015-04-08T13:58:00Z">
        <w:r w:rsidR="004F6B5B">
          <w:t>,</w:t>
        </w:r>
      </w:ins>
      <w:r>
        <w:t xml:space="preserve"> the user id from that session and </w:t>
      </w:r>
      <w:r w:rsidR="0050636B">
        <w:t>its</w:t>
      </w:r>
      <w:r>
        <w:t xml:space="preserve"> application name are updated within the sessionService.</w:t>
      </w:r>
    </w:p>
    <w:p w14:paraId="089E28EA" w14:textId="77777777" w:rsidR="004B012E" w:rsidRDefault="004B012E" w:rsidP="006E603E">
      <w:r>
        <w:t>The application’s user session is stored in IndexedDB and retrieved by the session name.</w:t>
      </w:r>
    </w:p>
    <w:p w14:paraId="36945879" w14:textId="77777777" w:rsidR="004B012E" w:rsidRPr="00D50415" w:rsidRDefault="004B012E" w:rsidP="006E603E">
      <w:pPr>
        <w:rPr>
          <w:b/>
        </w:rPr>
      </w:pPr>
      <w:r w:rsidRPr="00D50415">
        <w:rPr>
          <w:b/>
        </w:rPr>
        <w:lastRenderedPageBreak/>
        <w:t xml:space="preserve">Basic </w:t>
      </w:r>
      <w:proofErr w:type="spellStart"/>
      <w:r w:rsidRPr="00D50415">
        <w:rPr>
          <w:b/>
        </w:rPr>
        <w:t>AuthN</w:t>
      </w:r>
      <w:proofErr w:type="spellEnd"/>
      <w:r w:rsidRPr="00D50415">
        <w:rPr>
          <w:b/>
        </w:rPr>
        <w:t>/</w:t>
      </w:r>
      <w:proofErr w:type="spellStart"/>
      <w:r w:rsidRPr="00D50415">
        <w:rPr>
          <w:b/>
        </w:rPr>
        <w:t>AuthR</w:t>
      </w:r>
      <w:proofErr w:type="spellEnd"/>
      <w:r w:rsidRPr="00D50415">
        <w:rPr>
          <w:b/>
        </w:rPr>
        <w:t xml:space="preserve"> Example:</w:t>
      </w:r>
    </w:p>
    <w:p w14:paraId="7412EE06"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roofErr w:type="gramStart"/>
      <w:r w:rsidRPr="004B012E">
        <w:rPr>
          <w:rFonts w:ascii="Courier New" w:hAnsi="Courier New" w:cs="Courier New"/>
          <w:sz w:val="20"/>
          <w:szCs w:val="20"/>
        </w:rPr>
        <w:t>function</w:t>
      </w:r>
      <w:proofErr w:type="gramEnd"/>
      <w:r w:rsidRPr="004B012E">
        <w:rPr>
          <w:rFonts w:ascii="Courier New" w:hAnsi="Courier New" w:cs="Courier New"/>
          <w:sz w:val="20"/>
          <w:szCs w:val="20"/>
        </w:rPr>
        <w:t xml:space="preserve"> () {</w:t>
      </w:r>
    </w:p>
    <w:p w14:paraId="154254BE" w14:textId="77777777" w:rsidR="004B012E" w:rsidRPr="004B012E" w:rsidRDefault="004B012E" w:rsidP="004B012E">
      <w:pPr>
        <w:spacing w:after="0"/>
        <w:rPr>
          <w:rFonts w:ascii="Courier New" w:hAnsi="Courier New" w:cs="Courier New"/>
          <w:sz w:val="20"/>
          <w:szCs w:val="20"/>
        </w:rPr>
      </w:pPr>
    </w:p>
    <w:p w14:paraId="2CB9BA8B" w14:textId="77777777"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4B012E">
        <w:rPr>
          <w:rFonts w:ascii="Courier New" w:hAnsi="Courier New" w:cs="Courier New"/>
          <w:b/>
          <w:sz w:val="20"/>
          <w:szCs w:val="20"/>
        </w:rPr>
        <w:t>getAppSession</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).then(function (data) {</w:t>
      </w:r>
    </w:p>
    <w:p w14:paraId="6C361ED7"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appUserSession</w:t>
      </w:r>
      <w:proofErr w:type="spellEnd"/>
      <w:r w:rsidRPr="004B012E">
        <w:rPr>
          <w:rFonts w:ascii="Courier New" w:hAnsi="Courier New" w:cs="Courier New"/>
          <w:sz w:val="20"/>
          <w:szCs w:val="20"/>
        </w:rPr>
        <w:t xml:space="preserve"> = data[0];</w:t>
      </w:r>
    </w:p>
    <w:p w14:paraId="734A0EB8"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session = _.first(_.where(</w:t>
      </w:r>
      <w:proofErr w:type="spellStart"/>
      <w:r w:rsidRPr="004B012E">
        <w:rPr>
          <w:rFonts w:ascii="Courier New" w:hAnsi="Courier New" w:cs="Courier New"/>
          <w:sz w:val="20"/>
          <w:szCs w:val="20"/>
        </w:rPr>
        <w:t>appUserSession.sessions</w:t>
      </w:r>
      <w:proofErr w:type="spellEnd"/>
      <w:r w:rsidRPr="004B012E">
        <w:rPr>
          <w:rFonts w:ascii="Courier New" w:hAnsi="Courier New" w:cs="Courier New"/>
          <w:sz w:val="20"/>
          <w:szCs w:val="20"/>
        </w:rPr>
        <w:t>, { '</w:t>
      </w:r>
      <w:proofErr w:type="spellStart"/>
      <w:r w:rsidRPr="004B012E">
        <w:rPr>
          <w:rFonts w:ascii="Courier New" w:hAnsi="Courier New" w:cs="Courier New"/>
          <w:sz w:val="20"/>
          <w:szCs w:val="20"/>
        </w:rPr>
        <w:t>appName</w:t>
      </w:r>
      <w:proofErr w:type="spellEnd"/>
      <w:r w:rsidRPr="004B012E">
        <w:rPr>
          <w:rFonts w:ascii="Courier New" w:hAnsi="Courier New" w:cs="Courier New"/>
          <w:sz w:val="20"/>
          <w:szCs w:val="20"/>
        </w:rPr>
        <w:t xml:space="preserve">': </w:t>
      </w:r>
      <w:r w:rsidRPr="004B012E">
        <w:rPr>
          <w:rFonts w:ascii="Courier New" w:hAnsi="Courier New" w:cs="Courier New"/>
          <w:b/>
          <w:sz w:val="20"/>
          <w:szCs w:val="20"/>
        </w:rPr>
        <w:t>'</w:t>
      </w:r>
      <w:proofErr w:type="spellStart"/>
      <w:r w:rsidRPr="004B012E">
        <w:rPr>
          <w:rFonts w:ascii="Courier New" w:hAnsi="Courier New" w:cs="Courier New"/>
          <w:b/>
          <w:sz w:val="20"/>
          <w:szCs w:val="20"/>
        </w:rPr>
        <w:t>coreSession</w:t>
      </w:r>
      <w:proofErr w:type="spellEnd"/>
      <w:r w:rsidRPr="004B012E">
        <w:rPr>
          <w:rFonts w:ascii="Courier New" w:hAnsi="Courier New" w:cs="Courier New"/>
          <w:b/>
          <w:sz w:val="20"/>
          <w:szCs w:val="20"/>
        </w:rPr>
        <w:t>'</w:t>
      </w:r>
      <w:r w:rsidRPr="004B012E">
        <w:rPr>
          <w:rFonts w:ascii="Courier New" w:hAnsi="Courier New" w:cs="Courier New"/>
          <w:sz w:val="20"/>
          <w:szCs w:val="20"/>
        </w:rPr>
        <w:t xml:space="preserve"> }));</w:t>
      </w:r>
    </w:p>
    <w:p w14:paraId="7B23A958" w14:textId="77777777" w:rsidR="004B012E" w:rsidRPr="004B012E" w:rsidRDefault="004B012E" w:rsidP="004B012E">
      <w:pPr>
        <w:spacing w:after="0"/>
        <w:rPr>
          <w:rFonts w:ascii="Courier New" w:hAnsi="Courier New" w:cs="Courier New"/>
          <w:sz w:val="20"/>
          <w:szCs w:val="20"/>
        </w:rPr>
      </w:pPr>
    </w:p>
    <w:p w14:paraId="22248297"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isAuthenticated</w:t>
      </w:r>
      <w:proofErr w:type="spellEnd"/>
      <w:r w:rsidRPr="004B012E">
        <w:rPr>
          <w:rFonts w:ascii="Courier New" w:hAnsi="Courier New" w:cs="Courier New"/>
          <w:sz w:val="20"/>
          <w:szCs w:val="20"/>
        </w:rPr>
        <w:t xml:space="preserve"> = </w:t>
      </w:r>
      <w:proofErr w:type="spellStart"/>
      <w:r w:rsidRPr="004B012E">
        <w:rPr>
          <w:rFonts w:ascii="Courier New" w:hAnsi="Courier New" w:cs="Courier New"/>
          <w:sz w:val="20"/>
          <w:szCs w:val="20"/>
        </w:rPr>
        <w:t>isUserAuthenticated</w:t>
      </w:r>
      <w:proofErr w:type="spellEnd"/>
      <w:r w:rsidRPr="004B012E">
        <w:rPr>
          <w:rFonts w:ascii="Courier New" w:hAnsi="Courier New" w:cs="Courier New"/>
          <w:sz w:val="20"/>
          <w:szCs w:val="20"/>
        </w:rPr>
        <w:t>(session);</w:t>
      </w:r>
    </w:p>
    <w:p w14:paraId="6DB2AACD"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isAuthorized</w:t>
      </w:r>
      <w:proofErr w:type="spellEnd"/>
      <w:r w:rsidRPr="004B012E">
        <w:rPr>
          <w:rFonts w:ascii="Courier New" w:hAnsi="Courier New" w:cs="Courier New"/>
          <w:sz w:val="20"/>
          <w:szCs w:val="20"/>
        </w:rPr>
        <w:t xml:space="preserve"> = </w:t>
      </w:r>
      <w:proofErr w:type="spellStart"/>
      <w:r w:rsidRPr="004B012E">
        <w:rPr>
          <w:rFonts w:ascii="Courier New" w:hAnsi="Courier New" w:cs="Courier New"/>
          <w:sz w:val="20"/>
          <w:szCs w:val="20"/>
        </w:rPr>
        <w:t>isUserAuthorized</w:t>
      </w:r>
      <w:proofErr w:type="spellEnd"/>
      <w:r w:rsidRPr="004B012E">
        <w:rPr>
          <w:rFonts w:ascii="Courier New" w:hAnsi="Courier New" w:cs="Courier New"/>
          <w:sz w:val="20"/>
          <w:szCs w:val="20"/>
        </w:rPr>
        <w:t xml:space="preserve">(session, </w:t>
      </w:r>
      <w:proofErr w:type="spellStart"/>
      <w:r w:rsidRPr="004B012E">
        <w:rPr>
          <w:rFonts w:ascii="Courier New" w:hAnsi="Courier New" w:cs="Courier New"/>
          <w:sz w:val="20"/>
          <w:szCs w:val="20"/>
        </w:rPr>
        <w:t>authGroupArray</w:t>
      </w:r>
      <w:proofErr w:type="spellEnd"/>
      <w:r w:rsidRPr="004B012E">
        <w:rPr>
          <w:rFonts w:ascii="Courier New" w:hAnsi="Courier New" w:cs="Courier New"/>
          <w:sz w:val="20"/>
          <w:szCs w:val="20"/>
        </w:rPr>
        <w:t>);</w:t>
      </w:r>
    </w:p>
    <w:p w14:paraId="7A4F7367" w14:textId="77777777" w:rsidR="004B012E" w:rsidRPr="004B012E" w:rsidRDefault="004B012E" w:rsidP="004B012E">
      <w:pPr>
        <w:spacing w:after="0"/>
        <w:rPr>
          <w:rFonts w:ascii="Courier New" w:hAnsi="Courier New" w:cs="Courier New"/>
          <w:sz w:val="20"/>
          <w:szCs w:val="20"/>
        </w:rPr>
      </w:pPr>
    </w:p>
    <w:p w14:paraId="550B3D37"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if</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isAuthorized</w:t>
      </w:r>
      <w:proofErr w:type="spellEnd"/>
      <w:r w:rsidRPr="004B012E">
        <w:rPr>
          <w:rFonts w:ascii="Courier New" w:hAnsi="Courier New" w:cs="Courier New"/>
          <w:sz w:val="20"/>
          <w:szCs w:val="20"/>
        </w:rPr>
        <w:t>) {</w:t>
      </w:r>
    </w:p>
    <w:p w14:paraId="2B383821"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 </w:t>
      </w:r>
      <w:proofErr w:type="gramStart"/>
      <w:r w:rsidRPr="004B012E">
        <w:rPr>
          <w:rFonts w:ascii="Courier New" w:hAnsi="Courier New" w:cs="Courier New"/>
          <w:sz w:val="20"/>
          <w:szCs w:val="20"/>
        </w:rPr>
        <w:t>Just</w:t>
      </w:r>
      <w:proofErr w:type="gramEnd"/>
      <w:r w:rsidRPr="004B012E">
        <w:rPr>
          <w:rFonts w:ascii="Courier New" w:hAnsi="Courier New" w:cs="Courier New"/>
          <w:sz w:val="20"/>
          <w:szCs w:val="20"/>
        </w:rPr>
        <w:t xml:space="preserve"> kill the page change completely.</w:t>
      </w:r>
    </w:p>
    <w:p w14:paraId="26CE18F7"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defer.reject</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w:t>
      </w:r>
    </w:p>
    <w:p w14:paraId="4BA08070"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14:paraId="676C382E" w14:textId="77777777" w:rsidR="004B012E" w:rsidRPr="004B012E" w:rsidRDefault="004B012E" w:rsidP="004B012E">
      <w:pPr>
        <w:spacing w:after="0"/>
        <w:rPr>
          <w:rFonts w:ascii="Courier New" w:hAnsi="Courier New" w:cs="Courier New"/>
          <w:sz w:val="20"/>
          <w:szCs w:val="20"/>
        </w:rPr>
      </w:pPr>
    </w:p>
    <w:p w14:paraId="3DB42157"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if</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isAuthenticated</w:t>
      </w:r>
      <w:proofErr w:type="spellEnd"/>
      <w:r w:rsidRPr="004B012E">
        <w:rPr>
          <w:rFonts w:ascii="Courier New" w:hAnsi="Courier New" w:cs="Courier New"/>
          <w:sz w:val="20"/>
          <w:szCs w:val="20"/>
        </w:rPr>
        <w:t>) {</w:t>
      </w:r>
    </w:p>
    <w:p w14:paraId="426FDE46"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 HERE YOU CAN SET $</w:t>
      </w:r>
      <w:proofErr w:type="spellStart"/>
      <w:proofErr w:type="gramStart"/>
      <w:r w:rsidRPr="004B012E">
        <w:rPr>
          <w:rFonts w:ascii="Courier New" w:hAnsi="Courier New" w:cs="Courier New"/>
          <w:sz w:val="20"/>
          <w:szCs w:val="20"/>
        </w:rPr>
        <w:t>location.path</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'/login') to force authentication.</w:t>
      </w:r>
    </w:p>
    <w:p w14:paraId="58AEEAD6"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location.path</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w:t>
      </w:r>
      <w:proofErr w:type="spellStart"/>
      <w:r w:rsidRPr="004B012E">
        <w:rPr>
          <w:rFonts w:ascii="Courier New" w:hAnsi="Courier New" w:cs="Courier New"/>
          <w:sz w:val="20"/>
          <w:szCs w:val="20"/>
        </w:rPr>
        <w:t>mashup</w:t>
      </w:r>
      <w:proofErr w:type="spellEnd"/>
      <w:r w:rsidRPr="004B012E">
        <w:rPr>
          <w:rFonts w:ascii="Courier New" w:hAnsi="Courier New" w:cs="Courier New"/>
          <w:sz w:val="20"/>
          <w:szCs w:val="20"/>
        </w:rPr>
        <w:t>/login');</w:t>
      </w:r>
    </w:p>
    <w:p w14:paraId="4973F18D"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14:paraId="000697F3"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gramStart"/>
      <w:r w:rsidRPr="004B012E">
        <w:rPr>
          <w:rFonts w:ascii="Courier New" w:hAnsi="Courier New" w:cs="Courier New"/>
          <w:sz w:val="20"/>
          <w:szCs w:val="20"/>
        </w:rPr>
        <w:t>else</w:t>
      </w:r>
      <w:proofErr w:type="gramEnd"/>
      <w:r w:rsidRPr="004B012E">
        <w:rPr>
          <w:rFonts w:ascii="Courier New" w:hAnsi="Courier New" w:cs="Courier New"/>
          <w:sz w:val="20"/>
          <w:szCs w:val="20"/>
        </w:rPr>
        <w:t xml:space="preserve"> {</w:t>
      </w:r>
    </w:p>
    <w:p w14:paraId="18000412"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session.sessionLastUsed</w:t>
      </w:r>
      <w:proofErr w:type="spellEnd"/>
      <w:r w:rsidRPr="004B012E">
        <w:rPr>
          <w:rFonts w:ascii="Courier New" w:hAnsi="Courier New" w:cs="Courier New"/>
          <w:sz w:val="20"/>
          <w:szCs w:val="20"/>
        </w:rPr>
        <w:t xml:space="preserve"> = </w:t>
      </w:r>
      <w:proofErr w:type="spellStart"/>
      <w:proofErr w:type="gramStart"/>
      <w:r w:rsidRPr="004B012E">
        <w:rPr>
          <w:rFonts w:ascii="Courier New" w:hAnsi="Courier New" w:cs="Courier New"/>
          <w:sz w:val="20"/>
          <w:szCs w:val="20"/>
        </w:rPr>
        <w:t>utility.localMilToUtcMil</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new Date().</w:t>
      </w:r>
      <w:proofErr w:type="spellStart"/>
      <w:r w:rsidRPr="004B012E">
        <w:rPr>
          <w:rFonts w:ascii="Courier New" w:hAnsi="Courier New" w:cs="Courier New"/>
          <w:sz w:val="20"/>
          <w:szCs w:val="20"/>
        </w:rPr>
        <w:t>getTime</w:t>
      </w:r>
      <w:proofErr w:type="spellEnd"/>
      <w:r w:rsidRPr="004B012E">
        <w:rPr>
          <w:rFonts w:ascii="Courier New" w:hAnsi="Courier New" w:cs="Courier New"/>
          <w:sz w:val="20"/>
          <w:szCs w:val="20"/>
        </w:rPr>
        <w:t>());</w:t>
      </w:r>
    </w:p>
    <w:p w14:paraId="53A8E242"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
    <w:p w14:paraId="10FCDC8F" w14:textId="77777777" w:rsidR="004B012E" w:rsidRPr="004B012E" w:rsidRDefault="004B012E" w:rsidP="004B012E">
      <w:pPr>
        <w:spacing w:after="0"/>
        <w:rPr>
          <w:rFonts w:ascii="Courier New" w:hAnsi="Courier New" w:cs="Courier New"/>
          <w:sz w:val="20"/>
          <w:szCs w:val="20"/>
        </w:rPr>
      </w:pPr>
    </w:p>
    <w:p w14:paraId="4FA60E66"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coreRouteHelper.logRoute</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w:t>
      </w:r>
      <w:proofErr w:type="spellStart"/>
      <w:r w:rsidRPr="004B012E">
        <w:rPr>
          <w:rFonts w:ascii="Courier New" w:hAnsi="Courier New" w:cs="Courier New"/>
          <w:sz w:val="20"/>
          <w:szCs w:val="20"/>
        </w:rPr>
        <w:t>mashup</w:t>
      </w:r>
      <w:proofErr w:type="spellEnd"/>
      <w:r w:rsidRPr="004B012E">
        <w:rPr>
          <w:rFonts w:ascii="Courier New" w:hAnsi="Courier New" w:cs="Courier New"/>
          <w:sz w:val="20"/>
          <w:szCs w:val="20"/>
        </w:rPr>
        <w:t>');</w:t>
      </w:r>
    </w:p>
    <w:p w14:paraId="30833E97"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 xml:space="preserve">    </w:t>
      </w:r>
      <w:proofErr w:type="spellStart"/>
      <w:proofErr w:type="gramStart"/>
      <w:r w:rsidRPr="004B012E">
        <w:rPr>
          <w:rFonts w:ascii="Courier New" w:hAnsi="Courier New" w:cs="Courier New"/>
          <w:sz w:val="20"/>
          <w:szCs w:val="20"/>
        </w:rPr>
        <w:t>defer.resolve</w:t>
      </w:r>
      <w:proofErr w:type="spellEnd"/>
      <w:r w:rsidRPr="004B012E">
        <w:rPr>
          <w:rFonts w:ascii="Courier New" w:hAnsi="Courier New" w:cs="Courier New"/>
          <w:sz w:val="20"/>
          <w:szCs w:val="20"/>
        </w:rPr>
        <w:t>(</w:t>
      </w:r>
      <w:proofErr w:type="gramEnd"/>
      <w:r w:rsidRPr="004B012E">
        <w:rPr>
          <w:rFonts w:ascii="Courier New" w:hAnsi="Courier New" w:cs="Courier New"/>
          <w:sz w:val="20"/>
          <w:szCs w:val="20"/>
        </w:rPr>
        <w:t>true);</w:t>
      </w:r>
    </w:p>
    <w:p w14:paraId="3604F109" w14:textId="77777777" w:rsidR="004B012E" w:rsidRPr="004B012E" w:rsidRDefault="004B012E" w:rsidP="004B012E">
      <w:pPr>
        <w:spacing w:after="0"/>
        <w:rPr>
          <w:rFonts w:ascii="Courier New" w:hAnsi="Courier New" w:cs="Courier New"/>
          <w:sz w:val="20"/>
          <w:szCs w:val="20"/>
        </w:rPr>
      </w:pPr>
    </w:p>
    <w:p w14:paraId="769FB95D" w14:textId="77777777"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r w:rsidRPr="004B012E">
        <w:rPr>
          <w:rFonts w:ascii="Courier New" w:hAnsi="Courier New" w:cs="Courier New"/>
          <w:sz w:val="20"/>
          <w:szCs w:val="20"/>
        </w:rPr>
        <w:t>});</w:t>
      </w:r>
    </w:p>
    <w:p w14:paraId="68970F7B" w14:textId="77777777" w:rsidR="004B012E" w:rsidRDefault="004B012E" w:rsidP="004B012E">
      <w:pPr>
        <w:spacing w:after="0"/>
        <w:rPr>
          <w:rFonts w:ascii="Courier New" w:hAnsi="Courier New" w:cs="Courier New"/>
          <w:sz w:val="20"/>
          <w:szCs w:val="20"/>
        </w:rPr>
      </w:pPr>
    </w:p>
    <w:p w14:paraId="0639D4B4"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14:paraId="73A1A9E5" w14:textId="77777777" w:rsidR="004B012E" w:rsidRPr="004B012E" w:rsidRDefault="004B012E" w:rsidP="004B012E">
      <w:pPr>
        <w:spacing w:after="0"/>
        <w:rPr>
          <w:rFonts w:ascii="Courier New" w:hAnsi="Courier New" w:cs="Courier New"/>
          <w:sz w:val="20"/>
          <w:szCs w:val="20"/>
        </w:rPr>
      </w:pPr>
    </w:p>
    <w:p w14:paraId="1BFFB25A" w14:textId="77777777"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4B012E">
        <w:rPr>
          <w:rFonts w:ascii="Courier New" w:hAnsi="Courier New" w:cs="Courier New"/>
          <w:sz w:val="20"/>
          <w:szCs w:val="20"/>
        </w:rPr>
        <w:t>return</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defer.promise</w:t>
      </w:r>
      <w:proofErr w:type="spellEnd"/>
      <w:r w:rsidRPr="004B012E">
        <w:rPr>
          <w:rFonts w:ascii="Courier New" w:hAnsi="Courier New" w:cs="Courier New"/>
          <w:sz w:val="20"/>
          <w:szCs w:val="20"/>
        </w:rPr>
        <w:t>;</w:t>
      </w:r>
    </w:p>
    <w:p w14:paraId="3B69D96C"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14:paraId="66C6DCF3" w14:textId="77777777" w:rsidR="004B012E" w:rsidRPr="004B012E" w:rsidRDefault="004B012E" w:rsidP="004B012E">
      <w:pPr>
        <w:spacing w:after="0"/>
        <w:rPr>
          <w:rFonts w:ascii="Courier New" w:hAnsi="Courier New" w:cs="Courier New"/>
          <w:sz w:val="20"/>
          <w:szCs w:val="20"/>
        </w:rPr>
      </w:pPr>
    </w:p>
    <w:p w14:paraId="76173283" w14:textId="77777777" w:rsidR="004B012E" w:rsidRPr="004B012E" w:rsidRDefault="004B012E" w:rsidP="004B012E">
      <w:pPr>
        <w:spacing w:after="0"/>
        <w:rPr>
          <w:rFonts w:ascii="Courier New" w:hAnsi="Courier New" w:cs="Courier New"/>
          <w:sz w:val="20"/>
          <w:szCs w:val="20"/>
        </w:rPr>
      </w:pPr>
      <w:proofErr w:type="spellStart"/>
      <w:proofErr w:type="gramStart"/>
      <w:r w:rsidRPr="004B012E">
        <w:rPr>
          <w:rFonts w:ascii="Courier New" w:hAnsi="Courier New" w:cs="Courier New"/>
          <w:sz w:val="20"/>
          <w:szCs w:val="20"/>
        </w:rPr>
        <w:t>var</w:t>
      </w:r>
      <w:proofErr w:type="spellEnd"/>
      <w:proofErr w:type="gramEnd"/>
      <w:r w:rsidRPr="004B012E">
        <w:rPr>
          <w:rFonts w:ascii="Courier New" w:hAnsi="Courier New" w:cs="Courier New"/>
          <w:sz w:val="20"/>
          <w:szCs w:val="20"/>
        </w:rPr>
        <w:t xml:space="preserve"> </w:t>
      </w:r>
      <w:proofErr w:type="spellStart"/>
      <w:r w:rsidRPr="004B012E">
        <w:rPr>
          <w:rFonts w:ascii="Courier New" w:hAnsi="Courier New" w:cs="Courier New"/>
          <w:b/>
          <w:sz w:val="20"/>
          <w:szCs w:val="20"/>
        </w:rPr>
        <w:t>getAppSession</w:t>
      </w:r>
      <w:proofErr w:type="spellEnd"/>
      <w:r w:rsidRPr="004B012E">
        <w:rPr>
          <w:rFonts w:ascii="Courier New" w:hAnsi="Courier New" w:cs="Courier New"/>
          <w:sz w:val="20"/>
          <w:szCs w:val="20"/>
        </w:rPr>
        <w:t xml:space="preserve"> = function () {</w:t>
      </w:r>
    </w:p>
    <w:p w14:paraId="72F9BC6E" w14:textId="77777777" w:rsidR="004B012E" w:rsidRPr="004B012E" w:rsidRDefault="004B012E" w:rsidP="004B012E">
      <w:pPr>
        <w:spacing w:after="0"/>
        <w:rPr>
          <w:rFonts w:ascii="Courier New" w:hAnsi="Courier New" w:cs="Courier New"/>
          <w:sz w:val="20"/>
          <w:szCs w:val="20"/>
        </w:rPr>
      </w:pPr>
      <w:r>
        <w:rPr>
          <w:rFonts w:ascii="Courier New" w:hAnsi="Courier New" w:cs="Courier New"/>
          <w:sz w:val="20"/>
          <w:szCs w:val="20"/>
        </w:rPr>
        <w:t xml:space="preserve">  </w:t>
      </w:r>
      <w:proofErr w:type="gramStart"/>
      <w:r w:rsidRPr="004B012E">
        <w:rPr>
          <w:rFonts w:ascii="Courier New" w:hAnsi="Courier New" w:cs="Courier New"/>
          <w:sz w:val="20"/>
          <w:szCs w:val="20"/>
        </w:rPr>
        <w:t>return</w:t>
      </w:r>
      <w:proofErr w:type="gramEnd"/>
      <w:r w:rsidRPr="004B012E">
        <w:rPr>
          <w:rFonts w:ascii="Courier New" w:hAnsi="Courier New" w:cs="Courier New"/>
          <w:sz w:val="20"/>
          <w:szCs w:val="20"/>
        </w:rPr>
        <w:t xml:space="preserve"> </w:t>
      </w:r>
      <w:proofErr w:type="spellStart"/>
      <w:r w:rsidRPr="004B012E">
        <w:rPr>
          <w:rFonts w:ascii="Courier New" w:hAnsi="Courier New" w:cs="Courier New"/>
          <w:sz w:val="20"/>
          <w:szCs w:val="20"/>
        </w:rPr>
        <w:t>cacheService.getCache</w:t>
      </w:r>
      <w:proofErr w:type="spellEnd"/>
      <w:r w:rsidRPr="004B012E">
        <w:rPr>
          <w:rFonts w:ascii="Courier New" w:hAnsi="Courier New" w:cs="Courier New"/>
          <w:sz w:val="20"/>
          <w:szCs w:val="20"/>
        </w:rPr>
        <w:t>('</w:t>
      </w:r>
      <w:proofErr w:type="spellStart"/>
      <w:r w:rsidRPr="004B012E">
        <w:rPr>
          <w:rFonts w:ascii="Courier New" w:hAnsi="Courier New" w:cs="Courier New"/>
          <w:sz w:val="20"/>
          <w:szCs w:val="20"/>
        </w:rPr>
        <w:t>mashupSessions</w:t>
      </w:r>
      <w:proofErr w:type="spellEnd"/>
      <w:r w:rsidRPr="004B012E">
        <w:rPr>
          <w:rFonts w:ascii="Courier New" w:hAnsi="Courier New" w:cs="Courier New"/>
          <w:sz w:val="20"/>
          <w:szCs w:val="20"/>
        </w:rPr>
        <w:t>');</w:t>
      </w:r>
    </w:p>
    <w:p w14:paraId="71BEB714" w14:textId="77777777" w:rsidR="004B012E" w:rsidRPr="004B012E" w:rsidRDefault="004B012E" w:rsidP="004B012E">
      <w:pPr>
        <w:spacing w:after="0"/>
        <w:rPr>
          <w:rFonts w:ascii="Courier New" w:hAnsi="Courier New" w:cs="Courier New"/>
          <w:sz w:val="20"/>
          <w:szCs w:val="20"/>
        </w:rPr>
      </w:pPr>
      <w:r w:rsidRPr="004B012E">
        <w:rPr>
          <w:rFonts w:ascii="Courier New" w:hAnsi="Courier New" w:cs="Courier New"/>
          <w:sz w:val="20"/>
          <w:szCs w:val="20"/>
        </w:rPr>
        <w:t>};</w:t>
      </w:r>
    </w:p>
    <w:p w14:paraId="3C82627E" w14:textId="77777777" w:rsidR="004B012E" w:rsidRDefault="004B012E" w:rsidP="004B012E"/>
    <w:p w14:paraId="710948B9" w14:textId="77777777" w:rsidR="00141798" w:rsidRPr="006E603E" w:rsidRDefault="009C3BAF" w:rsidP="004B012E">
      <w:r>
        <w:lastRenderedPageBreak/>
        <w:pict w14:anchorId="7C97C5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5pt;height:369.75pt">
            <v:imagedata r:id="rId7" o:title="router auth"/>
          </v:shape>
        </w:pict>
      </w:r>
    </w:p>
    <w:p w14:paraId="0C37CFF4" w14:textId="77777777" w:rsidR="005E2DA1" w:rsidRDefault="005E2DA1" w:rsidP="005E2DA1">
      <w:pPr>
        <w:pStyle w:val="Heading1"/>
      </w:pPr>
      <w:r>
        <w:t>JavaScript Loading Options</w:t>
      </w:r>
    </w:p>
    <w:p w14:paraId="54318919" w14:textId="77777777" w:rsidR="004165D2" w:rsidRPr="004165D2" w:rsidRDefault="004165D2" w:rsidP="004165D2">
      <w:r>
        <w:t>Depending on your development and delivery workflow</w:t>
      </w:r>
      <w:ins w:id="34" w:author="Nandita" w:date="2015-04-08T13:59:00Z">
        <w:r w:rsidR="004F6B5B">
          <w:t>,</w:t>
        </w:r>
      </w:ins>
      <w:r>
        <w:t xml:space="preserve"> there are multiple approaches to optimizing and building your solution.</w:t>
      </w:r>
    </w:p>
    <w:p w14:paraId="0B656C89" w14:textId="77777777" w:rsidR="005E2DA1" w:rsidRDefault="005E2DA1" w:rsidP="005E2DA1">
      <w:pPr>
        <w:pStyle w:val="ListParagraph"/>
        <w:numPr>
          <w:ilvl w:val="0"/>
          <w:numId w:val="1"/>
        </w:numPr>
      </w:pPr>
      <w:r>
        <w:t>Use Grunt/Gulp to create one file for each page</w:t>
      </w:r>
      <w:ins w:id="35" w:author="Nandita" w:date="2015-04-08T13:59:00Z">
        <w:r w:rsidR="00F91575">
          <w:t>,</w:t>
        </w:r>
      </w:ins>
      <w:r>
        <w:t xml:space="preserve"> Lazy load each JS as needed.</w:t>
      </w:r>
    </w:p>
    <w:p w14:paraId="4D017F30" w14:textId="77777777" w:rsidR="005E2DA1" w:rsidRDefault="005E2DA1" w:rsidP="005E2DA1">
      <w:pPr>
        <w:pStyle w:val="ListParagraph"/>
        <w:numPr>
          <w:ilvl w:val="0"/>
          <w:numId w:val="1"/>
        </w:numPr>
      </w:pPr>
      <w:r>
        <w:t>Use Grunt/Gulp to create one file per application.</w:t>
      </w:r>
    </w:p>
    <w:p w14:paraId="4D792FD9" w14:textId="77777777" w:rsidR="005E2DA1" w:rsidRDefault="005E2DA1" w:rsidP="005E2DA1">
      <w:pPr>
        <w:pStyle w:val="ListParagraph"/>
        <w:numPr>
          <w:ilvl w:val="0"/>
          <w:numId w:val="1"/>
        </w:numPr>
      </w:pPr>
      <w:r>
        <w:t>Use Grunt/Gulp to create one file for entire mashup and apps.</w:t>
      </w:r>
    </w:p>
    <w:p w14:paraId="3D2D88C0" w14:textId="77777777" w:rsidR="005E2DA1" w:rsidRDefault="005E2DA1" w:rsidP="005E2DA1">
      <w:pPr>
        <w:pStyle w:val="ListParagraph"/>
        <w:numPr>
          <w:ilvl w:val="0"/>
          <w:numId w:val="1"/>
        </w:numPr>
      </w:pPr>
      <w:r>
        <w:t>Initial load time versus deep linking.</w:t>
      </w:r>
    </w:p>
    <w:p w14:paraId="16E3FD54" w14:textId="0D9DBD69" w:rsidR="005E2DA1" w:rsidRDefault="005E2DA1" w:rsidP="005E2DA1">
      <w:pPr>
        <w:pStyle w:val="ListParagraph"/>
        <w:numPr>
          <w:ilvl w:val="1"/>
          <w:numId w:val="1"/>
        </w:numPr>
      </w:pPr>
      <w:r>
        <w:t>You can optimize the initial load of the first page but when users can deep link into any place in the application</w:t>
      </w:r>
      <w:ins w:id="36" w:author="Nandita" w:date="2015-04-08T14:53:00Z">
        <w:r w:rsidR="00206599">
          <w:t>,</w:t>
        </w:r>
      </w:ins>
      <w:r>
        <w:t xml:space="preserve"> the quick initial load is lost.  The option I’ve chose</w:t>
      </w:r>
      <w:ins w:id="37" w:author="Nandita" w:date="2015-04-08T14:00:00Z">
        <w:r w:rsidR="00F91575">
          <w:t>n</w:t>
        </w:r>
      </w:ins>
      <w:r>
        <w:t xml:space="preserve"> is lazy loading components needed for any page via the router.  This gives us a fairly quick deep linking load time.</w:t>
      </w:r>
    </w:p>
    <w:p w14:paraId="437A2F3F" w14:textId="77777777" w:rsidR="00723627" w:rsidRPr="005E2DA1" w:rsidRDefault="005E2DA1" w:rsidP="00723627">
      <w:pPr>
        <w:pStyle w:val="ListParagraph"/>
        <w:numPr>
          <w:ilvl w:val="1"/>
          <w:numId w:val="1"/>
        </w:numPr>
      </w:pPr>
      <w:r>
        <w:t xml:space="preserve">These are line-of-business applications that are used repeatedly.  </w:t>
      </w:r>
      <w:commentRangeStart w:id="38"/>
      <w:r>
        <w:t>Once the application has loaded once the follow up loads</w:t>
      </w:r>
      <w:commentRangeEnd w:id="38"/>
      <w:r w:rsidR="00F91575">
        <w:rPr>
          <w:rStyle w:val="CommentReference"/>
        </w:rPr>
        <w:commentReference w:id="38"/>
      </w:r>
      <w:r>
        <w:t xml:space="preserve"> should pull scripts from cache.</w:t>
      </w:r>
    </w:p>
    <w:p w14:paraId="41735269" w14:textId="77777777" w:rsidR="00CA280C" w:rsidRDefault="00CA280C" w:rsidP="005E2DA1">
      <w:pPr>
        <w:pStyle w:val="Heading1"/>
      </w:pPr>
      <w:proofErr w:type="gramStart"/>
      <w:r>
        <w:t>apps/mashup</w:t>
      </w:r>
      <w:proofErr w:type="gramEnd"/>
    </w:p>
    <w:p w14:paraId="002D6DC6" w14:textId="77777777" w:rsidR="00723627" w:rsidRDefault="00723627" w:rsidP="00723627">
      <w:r>
        <w:t>Welcome Page</w:t>
      </w:r>
      <w:r w:rsidR="000A7F70">
        <w:t xml:space="preserve"> – just a landing page.</w:t>
      </w:r>
    </w:p>
    <w:p w14:paraId="69D9006C" w14:textId="77777777" w:rsidR="00723627" w:rsidRDefault="00723627" w:rsidP="00CC7717">
      <w:pPr>
        <w:pStyle w:val="Heading2"/>
      </w:pPr>
      <w:r>
        <w:lastRenderedPageBreak/>
        <w:t>About Page</w:t>
      </w:r>
    </w:p>
    <w:p w14:paraId="44F2119E" w14:textId="5F05AF30" w:rsidR="00364D1C" w:rsidRDefault="00CC7717" w:rsidP="00CC7717">
      <w:r>
        <w:t>Displays all sessions with one tab per session and the session in the form of JSON.</w:t>
      </w:r>
      <w:r w:rsidR="00D6564C">
        <w:t xml:space="preserve">  </w:t>
      </w:r>
      <w:r w:rsidR="00364D1C">
        <w:t>You</w:t>
      </w:r>
      <w:ins w:id="40" w:author="Nandita" w:date="2015-04-08T14:01:00Z">
        <w:r w:rsidR="00821CB5">
          <w:t>r</w:t>
        </w:r>
      </w:ins>
      <w:del w:id="41" w:author="Nandita" w:date="2015-04-08T14:01:00Z">
        <w:r w:rsidR="00364D1C" w:rsidDel="00821CB5">
          <w:delText>’re</w:delText>
        </w:r>
      </w:del>
      <w:r w:rsidR="00364D1C">
        <w:t xml:space="preserve"> about page will have a more custom display of user session information.</w:t>
      </w:r>
    </w:p>
    <w:p w14:paraId="159AAF38" w14:textId="781EA145" w:rsidR="00470029" w:rsidRPr="00CC7717" w:rsidRDefault="00D6564C" w:rsidP="00CC7717">
      <w:proofErr w:type="gramStart"/>
      <w:r>
        <w:t xml:space="preserve">The </w:t>
      </w:r>
      <w:ins w:id="42" w:author="Nandita" w:date="2015-04-08T15:10:00Z">
        <w:r w:rsidR="00E23B21">
          <w:t>a</w:t>
        </w:r>
      </w:ins>
      <w:proofErr w:type="gramEnd"/>
      <w:del w:id="43" w:author="Nandita" w:date="2015-04-08T15:10:00Z">
        <w:r w:rsidDel="00E23B21">
          <w:delText>A</w:delText>
        </w:r>
      </w:del>
      <w:r>
        <w:t>bout page</w:t>
      </w:r>
      <w:r w:rsidR="00470029">
        <w:t xml:space="preserve"> also displays what is currently cached for fast data retrieval.</w:t>
      </w:r>
    </w:p>
    <w:p w14:paraId="6A40C27F" w14:textId="77777777" w:rsidR="00723627" w:rsidRDefault="00723627" w:rsidP="00CC7717">
      <w:pPr>
        <w:pStyle w:val="Heading2"/>
      </w:pPr>
      <w:r>
        <w:t>Login Page</w:t>
      </w:r>
    </w:p>
    <w:p w14:paraId="51726318" w14:textId="77777777" w:rsidR="00CC7717" w:rsidRDefault="00CC7717" w:rsidP="00CC7717">
      <w:r>
        <w:t xml:space="preserve">The login page demonstrates a basic way to get and store authentication information as a user </w:t>
      </w:r>
      <w:commentRangeStart w:id="44"/>
      <w:r>
        <w:t>session</w:t>
      </w:r>
      <w:commentRangeEnd w:id="44"/>
      <w:r w:rsidR="00206599">
        <w:rPr>
          <w:rStyle w:val="CommentReference"/>
        </w:rPr>
        <w:commentReference w:id="44"/>
      </w:r>
      <w:r>
        <w:t>.</w:t>
      </w:r>
    </w:p>
    <w:p w14:paraId="2C506B35" w14:textId="77777777" w:rsidR="00141798" w:rsidRPr="006E603E" w:rsidRDefault="009C3BAF" w:rsidP="00141798">
      <w:r>
        <w:pict w14:anchorId="65889A7A">
          <v:shape id="_x0000_i1026" type="#_x0000_t75" style="width:462pt;height:336.75pt">
            <v:imagedata r:id="rId8" o:title="login"/>
          </v:shape>
        </w:pict>
      </w:r>
    </w:p>
    <w:p w14:paraId="242DA1C7" w14:textId="77777777" w:rsidR="001E4EFB" w:rsidRDefault="001E4EFB" w:rsidP="00723627"/>
    <w:p w14:paraId="05A41AC0" w14:textId="77777777" w:rsidR="00723627" w:rsidRDefault="00723627" w:rsidP="00723627"/>
    <w:p w14:paraId="03A2E7DC" w14:textId="77777777" w:rsidR="00723627" w:rsidRDefault="00723627" w:rsidP="00723627"/>
    <w:p w14:paraId="1BA58790" w14:textId="77777777" w:rsidR="00723627" w:rsidRDefault="00723627" w:rsidP="00723627"/>
    <w:p w14:paraId="384E7255" w14:textId="77777777" w:rsidR="00723627" w:rsidRDefault="00723627" w:rsidP="00723627"/>
    <w:p w14:paraId="34850A9C" w14:textId="77777777" w:rsidR="00723627" w:rsidRDefault="00723627" w:rsidP="00723627"/>
    <w:p w14:paraId="6EF4D371" w14:textId="77777777" w:rsidR="00723627" w:rsidRDefault="00723627" w:rsidP="00723627"/>
    <w:p w14:paraId="41608EE9" w14:textId="77777777" w:rsidR="00723627" w:rsidRDefault="00723627" w:rsidP="00723627"/>
    <w:p w14:paraId="30575A09" w14:textId="77777777" w:rsidR="00723627" w:rsidRDefault="00723627" w:rsidP="00723627"/>
    <w:p w14:paraId="2225D97F" w14:textId="77777777" w:rsidR="00723627" w:rsidRDefault="00723627" w:rsidP="00723627"/>
    <w:p w14:paraId="2115A8E4" w14:textId="77777777" w:rsidR="00723627" w:rsidRDefault="00723627" w:rsidP="00723627"/>
    <w:p w14:paraId="56FCFECE" w14:textId="77777777" w:rsidR="00723627" w:rsidRDefault="00723627" w:rsidP="00723627"/>
    <w:p w14:paraId="42C805B8" w14:textId="77777777" w:rsidR="00723627" w:rsidRDefault="00723627" w:rsidP="00723627"/>
    <w:p w14:paraId="0E90385E" w14:textId="77777777" w:rsidR="00723627" w:rsidRDefault="00723627" w:rsidP="00723627"/>
    <w:p w14:paraId="4DCF1D6D" w14:textId="77777777" w:rsidR="00723627" w:rsidRDefault="00723627" w:rsidP="00723627"/>
    <w:p w14:paraId="1DA8D00B" w14:textId="77777777" w:rsidR="00723627" w:rsidRDefault="00723627" w:rsidP="00723627"/>
    <w:p w14:paraId="7041E99E" w14:textId="77777777" w:rsidR="00723627" w:rsidRDefault="00723627" w:rsidP="00723627"/>
    <w:p w14:paraId="2BAC585F" w14:textId="77777777" w:rsidR="00723627" w:rsidRDefault="00723627" w:rsidP="00723627"/>
    <w:p w14:paraId="0DC705AA" w14:textId="77777777" w:rsidR="00723627" w:rsidRDefault="00723627" w:rsidP="00723627"/>
    <w:p w14:paraId="2730F35F" w14:textId="77777777" w:rsidR="00723627" w:rsidRDefault="00723627" w:rsidP="00723627"/>
    <w:p w14:paraId="1BF54839" w14:textId="77777777" w:rsidR="00723627" w:rsidRDefault="00723627" w:rsidP="00723627"/>
    <w:p w14:paraId="2BE07BD7" w14:textId="77777777" w:rsidR="00723627" w:rsidRDefault="00723627" w:rsidP="00723627"/>
    <w:p w14:paraId="5DFBA55F" w14:textId="77777777" w:rsidR="00723627" w:rsidRDefault="00723627" w:rsidP="00723627"/>
    <w:p w14:paraId="1A04052E" w14:textId="77777777" w:rsidR="00723627" w:rsidRDefault="00723627" w:rsidP="00723627"/>
    <w:p w14:paraId="27477D1F" w14:textId="77777777" w:rsidR="00723627" w:rsidRPr="00723627" w:rsidRDefault="00723627" w:rsidP="00723627"/>
    <w:sectPr w:rsidR="00723627" w:rsidRPr="007236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Nandita" w:date="2015-04-08T14:56:00Z" w:initials="N">
    <w:p w14:paraId="6F106234" w14:textId="18D672FE" w:rsidR="004C4A13" w:rsidRDefault="004C4A13">
      <w:pPr>
        <w:pStyle w:val="CommentText"/>
      </w:pPr>
      <w:r>
        <w:rPr>
          <w:rStyle w:val="CommentReference"/>
        </w:rPr>
        <w:annotationRef/>
      </w:r>
      <w:r>
        <w:t>Please check if this is correct. Or should it be “loads”? Please change, if so.</w:t>
      </w:r>
    </w:p>
  </w:comment>
  <w:comment w:id="38" w:author="Nandita" w:date="2015-04-08T14:00:00Z" w:initials="N">
    <w:p w14:paraId="0E1626EA" w14:textId="5F19A9C3" w:rsidR="00F91575" w:rsidRDefault="00F91575">
      <w:pPr>
        <w:pStyle w:val="CommentText"/>
      </w:pPr>
      <w:r>
        <w:rPr>
          <w:rStyle w:val="CommentReference"/>
        </w:rPr>
        <w:annotationRef/>
      </w:r>
      <w:r w:rsidR="009C3BAF">
        <w:t xml:space="preserve">The meaning is unclear. </w:t>
      </w:r>
      <w:r>
        <w:t>Please check if this is correc</w:t>
      </w:r>
      <w:bookmarkStart w:id="39" w:name="_GoBack"/>
      <w:bookmarkEnd w:id="39"/>
      <w:r>
        <w:t>t.</w:t>
      </w:r>
    </w:p>
  </w:comment>
  <w:comment w:id="44" w:author="Nandita" w:date="2015-04-08T14:55:00Z" w:initials="N">
    <w:p w14:paraId="777825A8" w14:textId="10E6707F" w:rsidR="00206599" w:rsidRDefault="00206599">
      <w:pPr>
        <w:pStyle w:val="CommentText"/>
      </w:pPr>
      <w:r>
        <w:rPr>
          <w:rStyle w:val="CommentReference"/>
        </w:rPr>
        <w:annotationRef/>
      </w:r>
      <w:r>
        <w:t>In the image below, in the topmost light blue box, please change “</w:t>
      </w:r>
      <w:proofErr w:type="spellStart"/>
      <w:r>
        <w:t>sucessfully</w:t>
      </w:r>
      <w:proofErr w:type="spellEnd"/>
      <w:r>
        <w:t>” to “successfully”.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106234" w15:done="0"/>
  <w15:commentEx w15:paraId="0E1626EA" w15:done="0"/>
  <w15:commentEx w15:paraId="777825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A047C"/>
    <w:multiLevelType w:val="hybridMultilevel"/>
    <w:tmpl w:val="117C2072"/>
    <w:lvl w:ilvl="0" w:tplc="CE725F6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ndita">
    <w15:presenceInfo w15:providerId="None" w15:userId="Nandi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DD"/>
    <w:rsid w:val="00032E33"/>
    <w:rsid w:val="000347B3"/>
    <w:rsid w:val="00051C03"/>
    <w:rsid w:val="000555F5"/>
    <w:rsid w:val="0007350E"/>
    <w:rsid w:val="000A7F70"/>
    <w:rsid w:val="000B5D69"/>
    <w:rsid w:val="000F1182"/>
    <w:rsid w:val="000F5D40"/>
    <w:rsid w:val="00112FAC"/>
    <w:rsid w:val="0012741B"/>
    <w:rsid w:val="00141798"/>
    <w:rsid w:val="00170620"/>
    <w:rsid w:val="001A5EFF"/>
    <w:rsid w:val="001B233A"/>
    <w:rsid w:val="001B393D"/>
    <w:rsid w:val="001D2657"/>
    <w:rsid w:val="001E4EFB"/>
    <w:rsid w:val="001F1062"/>
    <w:rsid w:val="00206599"/>
    <w:rsid w:val="002A4F48"/>
    <w:rsid w:val="002B387F"/>
    <w:rsid w:val="002C1101"/>
    <w:rsid w:val="002C5727"/>
    <w:rsid w:val="002D2524"/>
    <w:rsid w:val="002E4418"/>
    <w:rsid w:val="002F0ABA"/>
    <w:rsid w:val="0030126D"/>
    <w:rsid w:val="00302719"/>
    <w:rsid w:val="00302D9B"/>
    <w:rsid w:val="00310345"/>
    <w:rsid w:val="00312126"/>
    <w:rsid w:val="0032054E"/>
    <w:rsid w:val="003339A2"/>
    <w:rsid w:val="00345500"/>
    <w:rsid w:val="00347454"/>
    <w:rsid w:val="00347515"/>
    <w:rsid w:val="00354C1D"/>
    <w:rsid w:val="00354C4B"/>
    <w:rsid w:val="00364D1C"/>
    <w:rsid w:val="003740D1"/>
    <w:rsid w:val="00380E38"/>
    <w:rsid w:val="003846F7"/>
    <w:rsid w:val="003907C8"/>
    <w:rsid w:val="00392747"/>
    <w:rsid w:val="00393A44"/>
    <w:rsid w:val="0039451F"/>
    <w:rsid w:val="003A62F1"/>
    <w:rsid w:val="003D27D1"/>
    <w:rsid w:val="003E4638"/>
    <w:rsid w:val="004011B5"/>
    <w:rsid w:val="00406509"/>
    <w:rsid w:val="004165D2"/>
    <w:rsid w:val="004233E2"/>
    <w:rsid w:val="00430C3F"/>
    <w:rsid w:val="004379AC"/>
    <w:rsid w:val="00442D7A"/>
    <w:rsid w:val="00443197"/>
    <w:rsid w:val="004626D4"/>
    <w:rsid w:val="00470029"/>
    <w:rsid w:val="00475359"/>
    <w:rsid w:val="00491C54"/>
    <w:rsid w:val="00496797"/>
    <w:rsid w:val="004B012E"/>
    <w:rsid w:val="004C1DD4"/>
    <w:rsid w:val="004C4A13"/>
    <w:rsid w:val="004E0253"/>
    <w:rsid w:val="004F208C"/>
    <w:rsid w:val="004F5B56"/>
    <w:rsid w:val="004F6B5B"/>
    <w:rsid w:val="00500006"/>
    <w:rsid w:val="0050636B"/>
    <w:rsid w:val="00514BBB"/>
    <w:rsid w:val="00524234"/>
    <w:rsid w:val="005312A5"/>
    <w:rsid w:val="005352EB"/>
    <w:rsid w:val="0055190E"/>
    <w:rsid w:val="0057714A"/>
    <w:rsid w:val="005B4704"/>
    <w:rsid w:val="005B478B"/>
    <w:rsid w:val="005C19A7"/>
    <w:rsid w:val="005C20CA"/>
    <w:rsid w:val="005E2DA1"/>
    <w:rsid w:val="005E3EFB"/>
    <w:rsid w:val="005F2A04"/>
    <w:rsid w:val="00600A9E"/>
    <w:rsid w:val="00612563"/>
    <w:rsid w:val="006401FD"/>
    <w:rsid w:val="00645CA4"/>
    <w:rsid w:val="00653799"/>
    <w:rsid w:val="00660A3C"/>
    <w:rsid w:val="00661409"/>
    <w:rsid w:val="00665D3C"/>
    <w:rsid w:val="00693DF2"/>
    <w:rsid w:val="006B3420"/>
    <w:rsid w:val="006C3B8B"/>
    <w:rsid w:val="006E603E"/>
    <w:rsid w:val="00702186"/>
    <w:rsid w:val="00720E8D"/>
    <w:rsid w:val="00723627"/>
    <w:rsid w:val="007253BE"/>
    <w:rsid w:val="00727506"/>
    <w:rsid w:val="007802BB"/>
    <w:rsid w:val="00795B06"/>
    <w:rsid w:val="00795B4B"/>
    <w:rsid w:val="007D085C"/>
    <w:rsid w:val="007E0AAF"/>
    <w:rsid w:val="00806EF2"/>
    <w:rsid w:val="00821CB5"/>
    <w:rsid w:val="00837147"/>
    <w:rsid w:val="0084257F"/>
    <w:rsid w:val="0084741F"/>
    <w:rsid w:val="008476D5"/>
    <w:rsid w:val="00855481"/>
    <w:rsid w:val="008701D8"/>
    <w:rsid w:val="00870C60"/>
    <w:rsid w:val="008718AE"/>
    <w:rsid w:val="008718BF"/>
    <w:rsid w:val="00873E51"/>
    <w:rsid w:val="008B4CCB"/>
    <w:rsid w:val="008D36FF"/>
    <w:rsid w:val="008E6CB5"/>
    <w:rsid w:val="008E7333"/>
    <w:rsid w:val="008E7863"/>
    <w:rsid w:val="00900DE6"/>
    <w:rsid w:val="00905A51"/>
    <w:rsid w:val="00930BD4"/>
    <w:rsid w:val="00937AF4"/>
    <w:rsid w:val="00946B4C"/>
    <w:rsid w:val="00950C48"/>
    <w:rsid w:val="00956D96"/>
    <w:rsid w:val="00961A93"/>
    <w:rsid w:val="009846A5"/>
    <w:rsid w:val="0099368C"/>
    <w:rsid w:val="009A5D9C"/>
    <w:rsid w:val="009C3BAF"/>
    <w:rsid w:val="009E440C"/>
    <w:rsid w:val="00A24B7C"/>
    <w:rsid w:val="00A26A5A"/>
    <w:rsid w:val="00A30B3F"/>
    <w:rsid w:val="00A57D69"/>
    <w:rsid w:val="00A714F9"/>
    <w:rsid w:val="00A73603"/>
    <w:rsid w:val="00A8096D"/>
    <w:rsid w:val="00AB3FBD"/>
    <w:rsid w:val="00B03903"/>
    <w:rsid w:val="00B05803"/>
    <w:rsid w:val="00B3723F"/>
    <w:rsid w:val="00B55F3E"/>
    <w:rsid w:val="00B57EE2"/>
    <w:rsid w:val="00B82CA7"/>
    <w:rsid w:val="00B87624"/>
    <w:rsid w:val="00BA1CD0"/>
    <w:rsid w:val="00BA6A21"/>
    <w:rsid w:val="00BC4907"/>
    <w:rsid w:val="00BD1528"/>
    <w:rsid w:val="00BD6984"/>
    <w:rsid w:val="00BE5996"/>
    <w:rsid w:val="00C1753A"/>
    <w:rsid w:val="00C42068"/>
    <w:rsid w:val="00C42655"/>
    <w:rsid w:val="00C53E7D"/>
    <w:rsid w:val="00C75893"/>
    <w:rsid w:val="00C8151F"/>
    <w:rsid w:val="00CA17E5"/>
    <w:rsid w:val="00CA280C"/>
    <w:rsid w:val="00CA2B4F"/>
    <w:rsid w:val="00CB6CE5"/>
    <w:rsid w:val="00CC626C"/>
    <w:rsid w:val="00CC6459"/>
    <w:rsid w:val="00CC7717"/>
    <w:rsid w:val="00CD43CB"/>
    <w:rsid w:val="00D04CA6"/>
    <w:rsid w:val="00D17950"/>
    <w:rsid w:val="00D50415"/>
    <w:rsid w:val="00D60671"/>
    <w:rsid w:val="00D6564C"/>
    <w:rsid w:val="00D776D1"/>
    <w:rsid w:val="00D86EDD"/>
    <w:rsid w:val="00D86EF2"/>
    <w:rsid w:val="00D9279A"/>
    <w:rsid w:val="00DC5396"/>
    <w:rsid w:val="00DC7D4E"/>
    <w:rsid w:val="00DD1BFB"/>
    <w:rsid w:val="00DD6C12"/>
    <w:rsid w:val="00DE2FE8"/>
    <w:rsid w:val="00DF109F"/>
    <w:rsid w:val="00E10322"/>
    <w:rsid w:val="00E237C8"/>
    <w:rsid w:val="00E23B21"/>
    <w:rsid w:val="00E473CA"/>
    <w:rsid w:val="00E77FEA"/>
    <w:rsid w:val="00E81B8E"/>
    <w:rsid w:val="00E8354C"/>
    <w:rsid w:val="00E85518"/>
    <w:rsid w:val="00EA4B20"/>
    <w:rsid w:val="00EB55A6"/>
    <w:rsid w:val="00ED0360"/>
    <w:rsid w:val="00EF55D4"/>
    <w:rsid w:val="00F0508D"/>
    <w:rsid w:val="00F05C7D"/>
    <w:rsid w:val="00F54D98"/>
    <w:rsid w:val="00F841C9"/>
    <w:rsid w:val="00F903C4"/>
    <w:rsid w:val="00F91575"/>
    <w:rsid w:val="00FC1C68"/>
    <w:rsid w:val="00FE2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2342"/>
  <w15:chartTrackingRefBased/>
  <w15:docId w15:val="{8F9C051C-49E5-4090-B024-CB5EF0FAD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7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1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9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3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3197"/>
    <w:rPr>
      <w:rFonts w:ascii="Courier New" w:eastAsia="Times New Roman" w:hAnsi="Courier New" w:cs="Courier New"/>
      <w:sz w:val="20"/>
      <w:szCs w:val="20"/>
    </w:rPr>
  </w:style>
  <w:style w:type="character" w:customStyle="1" w:styleId="token">
    <w:name w:val="token"/>
    <w:basedOn w:val="DefaultParagraphFont"/>
    <w:rsid w:val="00443197"/>
  </w:style>
  <w:style w:type="paragraph" w:styleId="ListParagraph">
    <w:name w:val="List Paragraph"/>
    <w:basedOn w:val="Normal"/>
    <w:uiPriority w:val="34"/>
    <w:qFormat/>
    <w:rsid w:val="00CA280C"/>
    <w:pPr>
      <w:ind w:left="720"/>
      <w:contextualSpacing/>
    </w:pPr>
  </w:style>
  <w:style w:type="character" w:customStyle="1" w:styleId="Heading1Char">
    <w:name w:val="Heading 1 Char"/>
    <w:basedOn w:val="DefaultParagraphFont"/>
    <w:link w:val="Heading1"/>
    <w:uiPriority w:val="9"/>
    <w:rsid w:val="005E2D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7717"/>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91575"/>
    <w:rPr>
      <w:sz w:val="16"/>
      <w:szCs w:val="16"/>
    </w:rPr>
  </w:style>
  <w:style w:type="paragraph" w:styleId="CommentText">
    <w:name w:val="annotation text"/>
    <w:basedOn w:val="Normal"/>
    <w:link w:val="CommentTextChar"/>
    <w:uiPriority w:val="99"/>
    <w:semiHidden/>
    <w:unhideWhenUsed/>
    <w:rsid w:val="00F91575"/>
    <w:pPr>
      <w:spacing w:line="240" w:lineRule="auto"/>
    </w:pPr>
    <w:rPr>
      <w:sz w:val="20"/>
      <w:szCs w:val="20"/>
    </w:rPr>
  </w:style>
  <w:style w:type="character" w:customStyle="1" w:styleId="CommentTextChar">
    <w:name w:val="Comment Text Char"/>
    <w:basedOn w:val="DefaultParagraphFont"/>
    <w:link w:val="CommentText"/>
    <w:uiPriority w:val="99"/>
    <w:semiHidden/>
    <w:rsid w:val="00F91575"/>
    <w:rPr>
      <w:sz w:val="20"/>
      <w:szCs w:val="20"/>
    </w:rPr>
  </w:style>
  <w:style w:type="paragraph" w:styleId="CommentSubject">
    <w:name w:val="annotation subject"/>
    <w:basedOn w:val="CommentText"/>
    <w:next w:val="CommentText"/>
    <w:link w:val="CommentSubjectChar"/>
    <w:uiPriority w:val="99"/>
    <w:semiHidden/>
    <w:unhideWhenUsed/>
    <w:rsid w:val="00F91575"/>
    <w:rPr>
      <w:b/>
      <w:bCs/>
    </w:rPr>
  </w:style>
  <w:style w:type="character" w:customStyle="1" w:styleId="CommentSubjectChar">
    <w:name w:val="Comment Subject Char"/>
    <w:basedOn w:val="CommentTextChar"/>
    <w:link w:val="CommentSubject"/>
    <w:uiPriority w:val="99"/>
    <w:semiHidden/>
    <w:rsid w:val="00F91575"/>
    <w:rPr>
      <w:b/>
      <w:bCs/>
      <w:sz w:val="20"/>
      <w:szCs w:val="20"/>
    </w:rPr>
  </w:style>
  <w:style w:type="paragraph" w:styleId="BalloonText">
    <w:name w:val="Balloon Text"/>
    <w:basedOn w:val="Normal"/>
    <w:link w:val="BalloonTextChar"/>
    <w:uiPriority w:val="99"/>
    <w:semiHidden/>
    <w:unhideWhenUsed/>
    <w:rsid w:val="00F91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5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890294">
      <w:bodyDiv w:val="1"/>
      <w:marLeft w:val="0"/>
      <w:marRight w:val="0"/>
      <w:marTop w:val="0"/>
      <w:marBottom w:val="0"/>
      <w:divBdr>
        <w:top w:val="none" w:sz="0" w:space="0" w:color="auto"/>
        <w:left w:val="none" w:sz="0" w:space="0" w:color="auto"/>
        <w:bottom w:val="none" w:sz="0" w:space="0" w:color="auto"/>
        <w:right w:val="none" w:sz="0" w:space="0" w:color="auto"/>
      </w:divBdr>
    </w:div>
    <w:div w:id="41983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874</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Nandita</cp:lastModifiedBy>
  <cp:revision>14</cp:revision>
  <dcterms:created xsi:type="dcterms:W3CDTF">2015-04-07T05:52:00Z</dcterms:created>
  <dcterms:modified xsi:type="dcterms:W3CDTF">2015-04-08T10:19:00Z</dcterms:modified>
</cp:coreProperties>
</file>